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b/>
          <w:bCs/>
          <w:sz w:val="32"/>
          <w:szCs w:val="32"/>
        </w:rPr>
      </w:pPr>
      <w:r>
        <w:rPr>
          <w:b/>
          <w:bCs/>
          <w:sz w:val="32"/>
          <w:szCs w:val="32"/>
        </w:rPr>
        <w:t xml:space="preserve">Signing of Digital Calibration </w:t>
      </w:r>
      <w:r>
        <w:rPr>
          <w:b/>
          <w:bCs/>
          <w:sz w:val="32"/>
          <w:szCs w:val="32"/>
        </w:rPr>
        <w:t xml:space="preserve">C</w:t>
      </w:r>
      <w:r>
        <w:rPr>
          <w:b/>
          <w:bCs/>
          <w:sz w:val="32"/>
          <w:szCs w:val="32"/>
        </w:rPr>
        <w:t xml:space="preserve">ertificates</w:t>
      </w:r>
      <w:r/>
    </w:p>
    <w:p>
      <w:pPr>
        <w:rPr>
          <w:sz w:val="32"/>
          <w:szCs w:val="32"/>
        </w:rPr>
      </w:pPr>
      <w:r>
        <w:rPr>
          <w:sz w:val="32"/>
          <w:szCs w:val="32"/>
        </w:rPr>
      </w:r>
      <w:r/>
    </w:p>
    <w:p>
      <w:pPr>
        <w:pStyle w:val="1012"/>
        <w:numPr>
          <w:ilvl w:val="0"/>
          <w:numId w:val="13"/>
        </w:numPr>
        <w:rPr>
          <w:b/>
          <w:bCs/>
        </w:rPr>
      </w:pPr>
      <w:r>
        <w:rPr>
          <w:b/>
          <w:bCs/>
          <w:sz w:val="28"/>
          <w:szCs w:val="28"/>
        </w:rPr>
        <w:t xml:space="preserve">General information on digital signatures</w:t>
      </w:r>
      <w:r/>
    </w:p>
    <w:p>
      <w:pPr>
        <w:pStyle w:val="1012"/>
        <w:numPr>
          <w:ilvl w:val="1"/>
          <w:numId w:val="2"/>
        </w:numPr>
      </w:pPr>
      <w:r>
        <w:t xml:space="preserve">Background </w:t>
      </w:r>
      <w:r/>
    </w:p>
    <w:p>
      <w:pPr>
        <w:pStyle w:val="1012"/>
        <w:ind w:left="0"/>
        <w:jc w:val="both"/>
      </w:pPr>
      <w:r>
        <w:t xml:space="preserve">Issuing, transferring, using and archiving calibration certificates in electronic for</w:t>
      </w:r>
      <w:r>
        <w:t xml:space="preserve">m brings forward the need of knowing the origin and authenticity of certificate and assurance that data in certificate is complete and unchanged. The set of information that forms a DCC can be signed electronically as we would sign paper documents by hand.</w:t>
      </w:r>
      <w:r/>
    </w:p>
    <w:p>
      <w:pPr>
        <w:pStyle w:val="1012"/>
        <w:ind w:left="0"/>
        <w:jc w:val="both"/>
      </w:pPr>
      <w:r>
        <w:t xml:space="preserve">Electronic signature is the broad category of (mathematical) methods for signing a document in electronic form, sometimes called “digital signature” where specific signature technology is implemented.</w:t>
      </w:r>
      <w:ins w:id="0" w:author="Lauri Lillepea (Guest)" w:date="2023-02-27T09:50:41Z" oouserid="D41P544Dsr2GRvPpWD7C">
        <w:r/>
      </w:ins>
      <w:r/>
    </w:p>
    <w:p>
      <w:pPr>
        <w:pStyle w:val="1012"/>
        <w:ind w:left="792"/>
      </w:pPr>
      <w:r/>
      <w:r/>
    </w:p>
    <w:p>
      <w:pPr>
        <w:pStyle w:val="1012"/>
        <w:numPr>
          <w:ilvl w:val="1"/>
          <w:numId w:val="2"/>
        </w:numPr>
      </w:pPr>
      <w:r>
        <w:t xml:space="preserve">Need for digital signing</w:t>
      </w:r>
      <w:r/>
    </w:p>
    <w:p>
      <w:pPr>
        <w:jc w:val="both"/>
      </w:pPr>
      <w:r>
        <w:t xml:space="preserve">Choosing means of electronic</w:t>
      </w:r>
      <w:r>
        <w:t xml:space="preserve"> signing comes down to requirements of parties involved in creation and receiving the calibration certificate. Requirements can deviate depending the use-case, industry branch, legal requirements in country etc</w:t>
      </w:r>
      <w:r/>
    </w:p>
    <w:p>
      <w:pPr>
        <w:jc w:val="both"/>
      </w:pPr>
      <w:r>
        <w:t xml:space="preserve">Majority of calibration service providers in </w:t>
      </w:r>
      <w:r>
        <w:t xml:space="preserve">Europe are EN-ISO 17025 accredited or follow the requirements of this standard to some extent. Above mentioned standard does not directly require signing of issued certificates but there are general requirements for the integrity of the data and informatio</w:t>
      </w:r>
      <w:r>
        <w:t xml:space="preserve">n which can be fulfilled by electronically signing documents</w:t>
      </w:r>
      <w:r>
        <w:t xml:space="preserve">. There might be national requirements specifically ordering certificates to be signed</w:t>
      </w:r>
      <w:r>
        <w:t xml:space="preserve">.</w:t>
      </w:r>
      <w:r/>
    </w:p>
    <w:p>
      <w:pPr>
        <w:pStyle w:val="1012"/>
        <w:numPr>
          <w:ilvl w:val="1"/>
          <w:numId w:val="2"/>
        </w:numPr>
      </w:pPr>
      <w:r>
        <w:t xml:space="preserve">Different types and levels of digital signatures</w:t>
      </w:r>
      <w:r/>
    </w:p>
    <w:p>
      <w:pPr>
        <w:jc w:val="both"/>
      </w:pPr>
      <w:r/>
      <w:bookmarkStart w:id="0" w:name="_Hlk116218596"/>
      <w:r>
        <w:t xml:space="preserve">Depending on the si</w:t>
      </w:r>
      <w:r>
        <w:t xml:space="preserve">tuation and legal requirements for the protection of certificates from manipulation (integrity) and proving the identity of the issuer (authenticity) on of the following electronic or digital signature types may be applied:</w:t>
      </w:r>
      <w:r/>
    </w:p>
    <w:p>
      <w:pPr>
        <w:ind w:left="360"/>
      </w:pPr>
      <w:r/>
      <w:r/>
    </w:p>
    <w:tbl>
      <w:tblPr>
        <w:tblStyle w:val="1022"/>
        <w:tblW w:w="0" w:type="auto"/>
        <w:tblInd w:w="360" w:type="dxa"/>
        <w:tblLayout w:type="fixed"/>
        <w:tblLook w:val="04A0" w:firstRow="1" w:lastRow="0" w:firstColumn="1" w:lastColumn="0" w:noHBand="0" w:noVBand="1"/>
      </w:tblPr>
      <w:tblGrid>
        <w:gridCol w:w="1163"/>
        <w:gridCol w:w="5399"/>
        <w:gridCol w:w="2104"/>
      </w:tblGrid>
      <w:tr>
        <w:trPr/>
        <w:tc>
          <w:tcPr>
            <w:tcW w:w="1163" w:type="dxa"/>
            <w:textDirection w:val="lrTb"/>
            <w:noWrap w:val="false"/>
          </w:tcPr>
          <w:p>
            <w:r>
              <w:t xml:space="preserve">Type</w:t>
            </w:r>
            <w:r/>
          </w:p>
        </w:tc>
        <w:tc>
          <w:tcPr>
            <w:tcW w:w="5399" w:type="dxa"/>
            <w:textDirection w:val="lrTb"/>
            <w:noWrap w:val="false"/>
          </w:tcPr>
          <w:p>
            <w:r>
              <w:t xml:space="preserve">Description</w:t>
            </w:r>
            <w:r/>
          </w:p>
        </w:tc>
        <w:tc>
          <w:tcPr>
            <w:tcW w:w="2104" w:type="dxa"/>
            <w:textDirection w:val="lrTb"/>
            <w:noWrap w:val="false"/>
          </w:tcPr>
          <w:p>
            <w:r>
              <w:t xml:space="preserve">Example</w:t>
            </w:r>
            <w:r/>
          </w:p>
        </w:tc>
      </w:tr>
      <w:tr>
        <w:trPr/>
        <w:tc>
          <w:tcPr>
            <w:tcW w:w="1163" w:type="dxa"/>
            <w:textDirection w:val="lrTb"/>
            <w:noWrap w:val="false"/>
          </w:tcPr>
          <w:p>
            <w:r>
              <w:t xml:space="preserve">0 (not signed)</w:t>
            </w:r>
            <w:r/>
          </w:p>
        </w:tc>
        <w:tc>
          <w:tcPr>
            <w:tcW w:w="5399" w:type="dxa"/>
            <w:textDirection w:val="lrTb"/>
            <w:noWrap w:val="false"/>
          </w:tcPr>
          <w:p>
            <w:pPr>
              <w:contextualSpacing/>
              <w:jc w:val="both"/>
              <w:rPr>
                <w:lang w:val="en-US"/>
              </w:rPr>
            </w:pPr>
            <w:r>
              <w:rPr>
                <w:lang w:val="en-US"/>
              </w:rPr>
              <w:t xml:space="preserve">ISO/IEC 17025 is not requiring any signature on certificates. If no national regulation would require a suffic</w:t>
            </w:r>
            <w:r>
              <w:rPr>
                <w:lang w:val="en-US"/>
              </w:rPr>
              <w:t xml:space="preserve">i</w:t>
            </w:r>
            <w:r>
              <w:rPr>
                <w:lang w:val="en-US"/>
              </w:rPr>
              <w:t xml:space="preserve">ent electronic signature, issuer and customer of the certificate may agree to exchange data without any means for protection by si</w:t>
            </w:r>
            <w:r>
              <w:rPr>
                <w:lang w:val="en-US"/>
              </w:rPr>
              <w:t xml:space="preserve">gnature but bilateral trust.</w:t>
            </w:r>
            <w:r/>
          </w:p>
          <w:p>
            <w:pPr>
              <w:rPr>
                <w:lang w:val="en-US"/>
              </w:rPr>
            </w:pPr>
            <w:r>
              <w:rPr>
                <w:lang w:val="en-US"/>
              </w:rPr>
            </w:r>
            <w:r/>
          </w:p>
        </w:tc>
        <w:tc>
          <w:tcPr>
            <w:tcW w:w="2104" w:type="dxa"/>
            <w:textDirection w:val="lrTb"/>
            <w:noWrap w:val="false"/>
          </w:tcPr>
          <w:p>
            <w:pPr>
              <w:rPr>
                <w:lang w:val="en-US"/>
              </w:rPr>
            </w:pPr>
            <w:r>
              <w:rPr>
                <w:lang w:val="en-US"/>
              </w:rPr>
              <w:t xml:space="preserve">pure file (e.g., paper like document as .docx (only for humans))</w:t>
            </w:r>
            <w:bookmarkEnd w:id="0"/>
            <w:r/>
            <w:r/>
          </w:p>
          <w:p>
            <w:pPr>
              <w:rPr>
                <w:lang w:val="en-US"/>
              </w:rPr>
            </w:pPr>
            <w:r>
              <w:rPr>
                <w:lang w:val="en-US"/>
              </w:rPr>
            </w:r>
            <w:r/>
          </w:p>
        </w:tc>
      </w:tr>
      <w:tr>
        <w:trPr>
          <w:trHeight w:val="269"/>
        </w:trPr>
        <w:tc>
          <w:tcPr>
            <w:tcW w:w="1163" w:type="dxa"/>
            <w:textDirection w:val="lrTb"/>
            <w:noWrap w:val="false"/>
          </w:tcPr>
          <w:p>
            <w:r>
              <w:rPr>
                <w:b/>
                <w:bCs/>
                <w:lang w:val="en-US"/>
              </w:rPr>
              <w:t xml:space="preserve">1 (not signed but protected</w:t>
            </w:r>
            <w:r/>
          </w:p>
        </w:tc>
        <w:tc>
          <w:tcPr>
            <w:tcW w:w="5399" w:type="dxa"/>
            <w:textDirection w:val="lrTb"/>
            <w:noWrap w:val="false"/>
          </w:tcPr>
          <w:p>
            <w:pPr>
              <w:contextualSpacing/>
              <w:jc w:val="both"/>
              <w:rPr>
                <w:lang w:val="en-US"/>
              </w:rPr>
            </w:pPr>
            <w:r>
              <w:rPr>
                <w:lang w:val="en-US"/>
              </w:rPr>
              <w:t xml:space="preserve">The issuer of the certificate is providing a different method for protection of integrity and authenticity of the certificate to th</w:t>
            </w:r>
            <w:r>
              <w:rPr>
                <w:lang w:val="en-US"/>
              </w:rPr>
              <w:t xml:space="preserve">e customer then an electronic signature. For example, the issuer operates a legally secure e-file system with longer-term storage of original certificates or persistent storage of unique fingerprints of certificates.</w:t>
            </w:r>
            <w:r/>
          </w:p>
        </w:tc>
        <w:tc>
          <w:tcPr>
            <w:tcW w:w="2104" w:type="dxa"/>
            <w:textDirection w:val="lrTb"/>
            <w:noWrap w:val="false"/>
          </w:tcPr>
          <w:p>
            <w:pPr>
              <w:rPr>
                <w:lang w:val="en-US"/>
              </w:rPr>
            </w:pPr>
            <w:r>
              <w:rPr>
                <w:lang w:val="en-US"/>
              </w:rPr>
            </w:r>
            <w:r/>
          </w:p>
        </w:tc>
      </w:tr>
      <w:tr>
        <w:trPr>
          <w:trHeight w:val="269"/>
        </w:trPr>
        <w:tc>
          <w:tcPr>
            <w:tcW w:w="1163" w:type="dxa"/>
            <w:textDirection w:val="lrTb"/>
            <w:noWrap w:val="false"/>
          </w:tcPr>
          <w:p>
            <w:pPr>
              <w:rPr>
                <w:b/>
                <w:bCs/>
                <w:lang w:val="en-US"/>
              </w:rPr>
            </w:pPr>
            <w:r>
              <w:rPr>
                <w:rStyle w:val="1026"/>
                <w:rFonts w:ascii="Calibri" w:hAnsi="Calibri" w:cs="Calibri"/>
                <w:b/>
                <w:bCs/>
                <w:color w:val="000000"/>
              </w:rPr>
              <w:t xml:space="preserve">Type 2 (simple signature)</w:t>
            </w:r>
            <w:r/>
          </w:p>
        </w:tc>
        <w:tc>
          <w:tcPr>
            <w:tcW w:w="5399" w:type="dxa"/>
            <w:textDirection w:val="lrTb"/>
            <w:noWrap w:val="false"/>
          </w:tcPr>
          <w:p>
            <w:pPr>
              <w:contextualSpacing/>
              <w:jc w:val="both"/>
              <w:rPr>
                <w:lang w:val="en-US"/>
              </w:rPr>
            </w:pPr>
            <w:r>
              <w:rPr>
                <w:lang w:val="en-US"/>
              </w:rPr>
              <w:t xml:space="preserve">The electro</w:t>
            </w:r>
            <w:r>
              <w:rPr>
                <w:lang w:val="en-US"/>
              </w:rPr>
              <w:t xml:space="preserve">nic document contains an electronic image of a handwritten signature of text on signer in combination with a simple protection from manipulation of the certificate content.</w:t>
            </w:r>
            <w:r/>
          </w:p>
        </w:tc>
        <w:tc>
          <w:tcPr>
            <w:tcW w:w="2104" w:type="dxa"/>
            <w:textDirection w:val="lrTb"/>
            <w:noWrap w:val="false"/>
          </w:tcPr>
          <w:p>
            <w:pPr>
              <w:rPr>
                <w:lang w:val="en-US"/>
              </w:rPr>
            </w:pPr>
            <w:r>
              <w:rPr>
                <w:lang w:val="en-US"/>
              </w:rPr>
              <w:t xml:space="preserve"> a pdf file with image of signature and write protection </w:t>
            </w:r>
            <w:r>
              <w:rPr>
                <w:lang w:val="en-US"/>
              </w:rPr>
              <w:t xml:space="preserve">from pdf creating software</w:t>
            </w:r>
            <w:r/>
          </w:p>
        </w:tc>
      </w:tr>
      <w:tr>
        <w:trPr>
          <w:trHeight w:val="269"/>
        </w:trPr>
        <w:tc>
          <w:tcPr>
            <w:tcW w:w="1163" w:type="dxa"/>
            <w:textDirection w:val="lrTb"/>
            <w:noWrap w:val="false"/>
          </w:tcPr>
          <w:p>
            <w:r>
              <w:rPr>
                <w:b/>
                <w:bCs/>
                <w:lang w:val="en-US"/>
              </w:rPr>
              <w:t xml:space="preserve">Type 3 (advanced electronic signature)</w:t>
            </w:r>
            <w:r/>
          </w:p>
        </w:tc>
        <w:tc>
          <w:tcPr>
            <w:tcW w:w="5399" w:type="dxa"/>
            <w:textDirection w:val="lrTb"/>
            <w:noWrap w:val="false"/>
          </w:tcPr>
          <w:p>
            <w:pPr>
              <w:contextualSpacing/>
              <w:jc w:val="both"/>
              <w:rPr>
                <w:lang w:val="en-US"/>
              </w:rPr>
            </w:pPr>
            <w:r>
              <w:rPr>
                <w:lang w:val="en-US"/>
              </w:rPr>
              <w:t xml:space="preserve">The certificate is protected by deployment of a cryptographic methods based on a </w:t>
            </w:r>
            <w:r>
              <w:rPr>
                <w:lang w:val="en-US"/>
              </w:rPr>
              <w:t xml:space="preserve">Private-Public-Key methods</w:t>
            </w:r>
            <w:r>
              <w:rPr>
                <w:lang w:val="en-US"/>
              </w:rPr>
              <w:t xml:space="preserve">. The customer can verify the signature. The security level is normal. </w:t>
            </w:r>
            <w:r>
              <w:t xml:space="preserve">The signature meets the technological requirements established in standards. This type can be further distin</w:t>
            </w:r>
            <w:r>
              <w:t xml:space="preserve">g</w:t>
            </w:r>
            <w:r>
              <w:t xml:space="preserve">uished by that if backgrounds of both the owner of the signature and the iss</w:t>
            </w:r>
            <w:r>
              <w:t xml:space="preserve">uer of the certificate can be checked.</w:t>
            </w:r>
            <w:r/>
          </w:p>
        </w:tc>
        <w:tc>
          <w:tcPr>
            <w:tcW w:w="2104" w:type="dxa"/>
            <w:textDirection w:val="lrTb"/>
            <w:noWrap w:val="false"/>
          </w:tcPr>
          <w:p>
            <w:pPr>
              <w:rPr>
                <w:lang w:val="en-US"/>
              </w:rPr>
            </w:pPr>
            <w:r>
              <w:rPr>
                <w:lang w:val="en-US"/>
              </w:rPr>
              <w:t xml:space="preserve">For </w:t>
            </w:r>
            <w:r>
              <w:rPr>
                <w:lang w:val="en-US"/>
              </w:rPr>
              <w:t xml:space="preserve">example</w:t>
            </w:r>
            <w:r>
              <w:rPr>
                <w:lang w:val="en-US"/>
              </w:rPr>
              <w:t xml:space="preserve"> signed pdf but signing service provider is not in EU trusted list (“self declared”)</w:t>
            </w:r>
            <w:r/>
          </w:p>
        </w:tc>
      </w:tr>
      <w:tr>
        <w:trPr>
          <w:trHeight w:val="269"/>
        </w:trPr>
        <w:tc>
          <w:tcPr>
            <w:tcW w:w="1163" w:type="dxa"/>
            <w:textDirection w:val="lrTb"/>
            <w:noWrap w:val="false"/>
          </w:tcPr>
          <w:p>
            <w:r>
              <w:rPr>
                <w:b/>
                <w:bCs/>
                <w:lang w:val="en-US"/>
              </w:rPr>
              <w:t xml:space="preserve">Type 4 (qualified signature – eIDAS conform):</w:t>
            </w:r>
            <w:r/>
          </w:p>
        </w:tc>
        <w:tc>
          <w:tcPr>
            <w:tcW w:w="5399" w:type="dxa"/>
            <w:textDirection w:val="lrTb"/>
            <w:noWrap w:val="false"/>
          </w:tcPr>
          <w:p>
            <w:pPr>
              <w:contextualSpacing/>
              <w:jc w:val="both"/>
              <w:rPr>
                <w:lang w:val="en-US"/>
              </w:rPr>
            </w:pPr>
            <w:r>
              <w:rPr>
                <w:lang w:val="en-US"/>
              </w:rPr>
              <w:t xml:space="preserve">Signature with an eIDAS regulation conforming method. Within Europe, such </w:t>
            </w:r>
            <w:r>
              <w:rPr>
                <w:lang w:val="en-US"/>
              </w:rPr>
              <w:t xml:space="preserve">signed documents, their integrity and authenticity are legally watertight. The signature meets the technological requirements established in standards. The backgrounds of both the owner of the signature and the issuer of the certificate are checked. Additi</w:t>
            </w:r>
            <w:r>
              <w:rPr>
                <w:lang w:val="en-US"/>
              </w:rPr>
              <w:t xml:space="preserve">onally, the signature is given with a means that is deemed suitable (ID-cards, digital IDs, mobile-IDs).</w:t>
            </w:r>
            <w:r/>
          </w:p>
        </w:tc>
        <w:tc>
          <w:tcPr>
            <w:tcW w:w="2104" w:type="dxa"/>
            <w:textDirection w:val="lrTb"/>
            <w:noWrap w:val="false"/>
          </w:tcPr>
          <w:p>
            <w:pPr>
              <w:rPr>
                <w:lang w:val="en-US"/>
              </w:rPr>
            </w:pPr>
            <w:r>
              <w:rPr>
                <w:lang w:val="en-US"/>
              </w:rPr>
              <w:t xml:space="preserve">signed document and signing service provider in EU trusted list (“self declared”)</w:t>
            </w:r>
            <w:r/>
          </w:p>
          <w:p>
            <w:pPr>
              <w:rPr>
                <w:lang w:val="en-US"/>
              </w:rPr>
            </w:pPr>
            <w:r>
              <w:rPr>
                <w:lang w:val="en-US"/>
              </w:rPr>
              <w:t xml:space="preserve">e.g</w:t>
            </w:r>
            <w:r>
              <w:rPr>
                <w:lang w:val="en-US"/>
              </w:rPr>
              <w:t xml:space="preserve"> Estonian governmentally backed signing system with .asice file co</w:t>
            </w:r>
            <w:r>
              <w:rPr>
                <w:lang w:val="en-US"/>
              </w:rPr>
              <w:t xml:space="preserve">ntainers</w:t>
            </w:r>
            <w:r/>
          </w:p>
        </w:tc>
      </w:tr>
      <w:tr>
        <w:trPr>
          <w:trHeight w:val="269"/>
        </w:trPr>
        <w:tc>
          <w:tcPr>
            <w:tcW w:w="1163" w:type="dxa"/>
            <w:textDirection w:val="lrTb"/>
            <w:noWrap w:val="false"/>
          </w:tcPr>
          <w:p>
            <w:r>
              <w:rPr>
                <w:b/>
                <w:bCs/>
                <w:lang w:val="en-US"/>
              </w:rPr>
              <w:t xml:space="preserve">Type 5 (non-European signature method)</w:t>
            </w:r>
            <w:r/>
          </w:p>
        </w:tc>
        <w:tc>
          <w:tcPr>
            <w:tcW w:w="5399" w:type="dxa"/>
            <w:textDirection w:val="lrTb"/>
            <w:noWrap w:val="false"/>
          </w:tcPr>
          <w:p>
            <w:pPr>
              <w:contextualSpacing/>
              <w:jc w:val="both"/>
              <w:rPr>
                <w:lang w:val="en-US"/>
              </w:rPr>
            </w:pPr>
            <w:r>
              <w:rPr>
                <w:lang w:val="en-US"/>
              </w:rPr>
              <w:t xml:space="preserve">A signature method with legal acceptance in a non-EU country is uses, e.g., a method valid in the US or in the Asian pacific region. This could be relevant for services offered beyond Europe</w:t>
            </w:r>
            <w:r>
              <w:rPr>
                <w:lang w:val="en-US"/>
              </w:rPr>
              <w:t xml:space="preserve">.</w:t>
            </w:r>
            <w:r/>
          </w:p>
          <w:p>
            <w:pPr>
              <w:contextualSpacing/>
              <w:jc w:val="both"/>
              <w:rPr>
                <w:lang w:val="en-US"/>
              </w:rPr>
            </w:pPr>
            <w:r>
              <w:rPr>
                <w:lang w:val="en-US"/>
              </w:rPr>
            </w:r>
            <w:r/>
          </w:p>
        </w:tc>
        <w:tc>
          <w:tcPr>
            <w:tcW w:w="2104" w:type="dxa"/>
            <w:textDirection w:val="lrTb"/>
            <w:noWrap w:val="false"/>
          </w:tcPr>
          <w:p>
            <w:pPr>
              <w:rPr>
                <w:lang w:val="en-US"/>
              </w:rPr>
            </w:pPr>
            <w:r>
              <w:rPr>
                <w:lang w:val="en-US"/>
              </w:rPr>
            </w:r>
            <w:r/>
          </w:p>
        </w:tc>
      </w:tr>
    </w:tbl>
    <w:p>
      <w:r/>
      <w:r/>
    </w:p>
    <w:p>
      <w:pPr>
        <w:contextualSpacing/>
        <w:jc w:val="both"/>
        <w:rPr>
          <w:lang w:val="en-US"/>
        </w:rPr>
      </w:pPr>
      <w:r>
        <w:t xml:space="preserve">Clearly there will be types beyond Type 5 with </w:t>
      </w:r>
      <w:r>
        <w:t xml:space="preserve">as yet</w:t>
      </w:r>
      <w:r>
        <w:t xml:space="preserve"> undefined additional functionality</w:t>
      </w:r>
      <w:r>
        <w:t xml:space="preserve">. </w:t>
      </w:r>
      <w:r>
        <w:t xml:space="preserve">This could include software that supports the individual User Groups (or Actors) from the calibration community from NMI to industrial manufacturer. </w:t>
      </w:r>
      <w:r>
        <w:t xml:space="preserve">For </w:t>
      </w:r>
      <w:r>
        <w:t xml:space="preserve">example</w:t>
      </w:r>
      <w:r>
        <w:t xml:space="preserve"> </w:t>
      </w:r>
      <w:r>
        <w:rPr>
          <w:lang w:val="en-US"/>
        </w:rPr>
        <w:t xml:space="preserve">membe</w:t>
      </w:r>
      <w:r>
        <w:rPr>
          <w:lang w:val="en-US"/>
        </w:rPr>
        <w:t xml:space="preserve">rs of the national, European and/or international quality infrastructure agree on and manage their own tools and infrastructure for trusted and legally secure signatures particularly for certificates in the quality infrastructure. </w:t>
      </w:r>
      <w:r/>
    </w:p>
    <w:p>
      <w:r/>
      <w:r/>
    </w:p>
    <w:p>
      <w:r>
        <w:t xml:space="preserve">There are various comme</w:t>
      </w:r>
      <w:r>
        <w:t xml:space="preserve">rcial providers of signing services available worldwide as well as governmentally backed up services in some countries (</w:t>
      </w:r>
      <w:r>
        <w:t xml:space="preserve">EU Trust Providers list is a good source to find eIDAS</w:t>
      </w:r>
      <w:r>
        <w:t xml:space="preserve"> compliant providers</w:t>
      </w:r>
      <w:r>
        <w:t xml:space="preserve">).</w:t>
      </w:r>
      <w:r/>
    </w:p>
    <w:p>
      <w:r>
        <w:t xml:space="preserve">Signature can be linked to a physical person or to an organization (legal person), in which case it can be called an electronic seal. </w:t>
      </w:r>
      <w:r/>
    </w:p>
    <w:p>
      <w:r>
        <w:t xml:space="preserve">Majority of commercially available services rely on asymmetric encryption and more specifically PKI (</w:t>
      </w:r>
      <w:hyperlink r:id="rId12" w:tooltip="https://en.wikipedia.org/wiki/Public_key_infrastructure" w:history="1">
        <w:r>
          <w:rPr>
            <w:rStyle w:val="994"/>
          </w:rPr>
          <w:t xml:space="preserve">https://en.wikipedia.org/wiki/Public_key_infrastructure</w:t>
        </w:r>
      </w:hyperlink>
      <w:r>
        <w:t xml:space="preserve">) principle</w:t>
      </w:r>
      <w:r>
        <w:t xml:space="preserve">. More information can be found from</w:t>
      </w:r>
      <w:r>
        <w:t xml:space="preserve"> </w:t>
      </w:r>
      <w:r>
        <w:t xml:space="preserve">EMPIR project </w:t>
      </w:r>
      <w:r>
        <w:t xml:space="preserve">SmartCom outcome d</w:t>
      </w:r>
      <w:r>
        <w:t xml:space="preserve">ocuments (</w:t>
      </w:r>
      <w:hyperlink r:id="rId13" w:tooltip="https://www.ptb.de/empir2018/smartcom/information-communication/publications/" w:history="1">
        <w:r>
          <w:rPr>
            <w:rStyle w:val="994"/>
          </w:rPr>
          <w:t xml:space="preserve">https://www.ptb.de/empir2018/smartcom/information-communication/publications/</w:t>
        </w:r>
      </w:hyperlink>
      <w:r>
        <w:t xml:space="preserve"> </w:t>
      </w:r>
      <w:r>
        <w:t xml:space="preserve">).</w:t>
      </w:r>
      <w:r/>
    </w:p>
    <w:p>
      <w:pPr>
        <w:pStyle w:val="1012"/>
        <w:ind w:left="792"/>
      </w:pPr>
      <w:r/>
      <w:r/>
    </w:p>
    <w:p>
      <w:pPr>
        <w:pStyle w:val="1012"/>
        <w:numPr>
          <w:ilvl w:val="1"/>
          <w:numId w:val="2"/>
        </w:numPr>
      </w:pPr>
      <w:r>
        <w:t xml:space="preserve">Considerations when moving to electronical signing</w:t>
      </w:r>
      <w:r/>
    </w:p>
    <w:p>
      <w:pPr>
        <w:ind w:left="360"/>
      </w:pPr>
      <w:r>
        <w:t xml:space="preserve">When choosing method for electronic signing we may ask questions:</w:t>
      </w:r>
      <w:r/>
    </w:p>
    <w:p>
      <w:pPr>
        <w:pStyle w:val="1012"/>
        <w:numPr>
          <w:ilvl w:val="0"/>
          <w:numId w:val="4"/>
        </w:numPr>
        <w:spacing w:after="0"/>
      </w:pPr>
      <w:r>
        <w:t xml:space="preserve">is the signature uniquely and securely linked to the signee?</w:t>
      </w:r>
      <w:r/>
    </w:p>
    <w:p>
      <w:pPr>
        <w:pStyle w:val="1012"/>
        <w:numPr>
          <w:ilvl w:val="0"/>
          <w:numId w:val="4"/>
        </w:numPr>
        <w:spacing w:after="0"/>
      </w:pPr>
      <w:r>
        <w:t xml:space="preserve">is the signature linked to the dat</w:t>
      </w:r>
      <w:r>
        <w:t xml:space="preserve">a signed there with in such a way that any subsequent change in the data is detectable?</w:t>
      </w:r>
      <w:r/>
    </w:p>
    <w:p>
      <w:pPr>
        <w:pStyle w:val="1012"/>
        <w:numPr>
          <w:ilvl w:val="0"/>
          <w:numId w:val="4"/>
        </w:numPr>
        <w:spacing w:after="0"/>
      </w:pPr>
      <w:r>
        <w:t xml:space="preserve">is there an audit trail with time stamp available?</w:t>
      </w:r>
      <w:r/>
    </w:p>
    <w:p>
      <w:pPr>
        <w:pStyle w:val="1012"/>
        <w:numPr>
          <w:ilvl w:val="0"/>
          <w:numId w:val="4"/>
        </w:numPr>
        <w:spacing w:after="0"/>
      </w:pPr>
      <w:r>
        <w:t xml:space="preserve">In case of EU users is it in compliance with GDPR and is data processing made (servers located) inside EU/ETA area</w:t>
      </w:r>
      <w:r/>
    </w:p>
    <w:p>
      <w:pPr>
        <w:spacing w:after="0"/>
      </w:pPr>
      <w:r/>
      <w:r/>
    </w:p>
    <w:p>
      <w:pPr>
        <w:spacing w:after="0"/>
      </w:pPr>
      <w:r>
        <w:t xml:space="preserve">R</w:t>
      </w:r>
      <w:r>
        <w:t xml:space="preserve">easons for signing DCC?</w:t>
      </w:r>
      <w:r/>
    </w:p>
    <w:p>
      <w:pPr>
        <w:pStyle w:val="1012"/>
        <w:numPr>
          <w:ilvl w:val="0"/>
          <w:numId w:val="21"/>
        </w:numPr>
        <w:spacing w:after="0"/>
      </w:pPr>
      <w:r>
        <w:t xml:space="preserve">Need from regulation - need something equivalent to hand-written signature</w:t>
      </w:r>
      <w:r/>
    </w:p>
    <w:p>
      <w:pPr>
        <w:pStyle w:val="1012"/>
        <w:numPr>
          <w:ilvl w:val="0"/>
          <w:numId w:val="21"/>
        </w:numPr>
        <w:spacing w:after="0"/>
      </w:pPr>
      <w:r>
        <w:t xml:space="preserve">Signature symbol for quality &amp; trust (part of marketing)</w:t>
      </w:r>
      <w:r/>
    </w:p>
    <w:p>
      <w:pPr>
        <w:pStyle w:val="1012"/>
        <w:numPr>
          <w:ilvl w:val="0"/>
          <w:numId w:val="21"/>
        </w:numPr>
        <w:spacing w:after="0"/>
      </w:pPr>
      <w:r>
        <w:t xml:space="preserve">Postal trust by paper enveloped - DCC is from sender and the document that was meant to be send - digital security by signature too</w:t>
      </w:r>
      <w:r/>
    </w:p>
    <w:p>
      <w:pPr>
        <w:pStyle w:val="1012"/>
        <w:numPr>
          <w:ilvl w:val="0"/>
          <w:numId w:val="21"/>
        </w:numPr>
        <w:spacing w:after="0"/>
      </w:pPr>
      <w:r>
        <w:t xml:space="preserve">Postal secret - only dedicated receiver can see content - possible with signature too</w:t>
      </w:r>
      <w:r/>
    </w:p>
    <w:p>
      <w:pPr>
        <w:ind w:left="709"/>
        <w:spacing w:after="0"/>
      </w:pPr>
      <w:r/>
      <w:r/>
    </w:p>
    <w:p>
      <w:pPr>
        <w:pStyle w:val="1012"/>
        <w:numPr>
          <w:ilvl w:val="0"/>
          <w:numId w:val="2"/>
        </w:numPr>
        <w:rPr>
          <w:b/>
          <w:bCs/>
          <w:sz w:val="28"/>
          <w:szCs w:val="28"/>
        </w:rPr>
      </w:pPr>
      <w:r>
        <w:rPr>
          <w:b/>
          <w:bCs/>
          <w:sz w:val="28"/>
          <w:szCs w:val="28"/>
        </w:rPr>
        <w:t xml:space="preserve">Overview of two examples of digital signing – direct signing of PDF files and “file container” based signing</w:t>
      </w:r>
      <w:r/>
    </w:p>
    <w:p>
      <w:pPr>
        <w:pStyle w:val="1012"/>
        <w:numPr>
          <w:ilvl w:val="1"/>
          <w:numId w:val="2"/>
        </w:numPr>
        <w:rPr>
          <w:sz w:val="28"/>
          <w:szCs w:val="28"/>
        </w:rPr>
      </w:pPr>
      <w:r>
        <w:rPr>
          <w:sz w:val="28"/>
          <w:szCs w:val="28"/>
        </w:rPr>
        <w:t xml:space="preserve"> PDF signing example</w:t>
      </w:r>
      <w:r/>
    </w:p>
    <w:p>
      <w:pPr>
        <w:rPr>
          <w:b/>
          <w:bCs/>
        </w:rPr>
      </w:pPr>
      <w:r>
        <w:rPr>
          <w:b/>
          <w:bCs/>
        </w:rPr>
        <w:t xml:space="preserve">Principle</w:t>
      </w:r>
      <w:r/>
    </w:p>
    <w:p>
      <w:pPr>
        <w:jc w:val="both"/>
      </w:pPr>
      <w:r>
        <w:t xml:space="preserve">A PDF A\3 (or PDF A\4 f) document is used as a file container including the human-readable part of the certificate (</w:t>
      </w:r>
      <w:r>
        <w:t xml:space="preserve">read document with a PDF viewer) and having attached files (attachment within PDF) providing machine-readable data from calibration. The deployment of a signature restricts the ability of further manipulation or change of the information within the PDF (hu</w:t>
      </w:r>
      <w:r>
        <w:t xml:space="preserve">man readable part). </w:t>
      </w:r>
      <w:r/>
    </w:p>
    <w:p>
      <w:pPr>
        <w:jc w:val="both"/>
      </w:pPr>
      <w:r>
        <w:t xml:space="preserve">For protecting the attached machine-readable documents from manipulation (making manipulation visible), the concept from METAS for example is introducing unique fingerprints (hash values / check sums) for each attached document. At the</w:t>
      </w:r>
      <w:r>
        <w:t xml:space="preserve"> assembly of the document, the creator is using a standardized method (hash algorithm) to calculate the fingerprint for each attachment. The values of each fingerprint are stored within the PDF part that is protected by the signature. The user can apply th</w:t>
      </w:r>
      <w:r>
        <w:t xml:space="preserve">e same method to calculate the has</w:t>
      </w:r>
      <w:r>
        <w:t xml:space="preserve">h</w:t>
      </w:r>
      <w:r>
        <w:t xml:space="preserve"> values of the attached files. If the has values obtained by the user differ from the reference values in the PDF, it is an indicator that data has been manipulated. The has values can also be attached in a machine-rea</w:t>
      </w:r>
      <w:r>
        <w:t xml:space="preserve">dable file.</w:t>
      </w:r>
      <w:r/>
    </w:p>
    <w:p>
      <w:pPr>
        <w:rPr>
          <w:i/>
          <w:iCs/>
        </w:rPr>
      </w:pPr>
      <w:r>
        <w:rPr>
          <w:i/>
          <w:iCs/>
        </w:rPr>
      </w:r>
      <w:r/>
    </w:p>
    <w:p>
      <w:pPr>
        <w:rPr>
          <w:b/>
          <w:bCs/>
        </w:rPr>
      </w:pPr>
      <w:r>
        <w:rPr>
          <w:b/>
          <w:bCs/>
        </w:rPr>
        <w:t xml:space="preserve">Security and legal requirements</w:t>
      </w:r>
      <w:r/>
    </w:p>
    <w:p>
      <w:pPr>
        <w:jc w:val="both"/>
      </w:pPr>
      <w:r>
        <w:t xml:space="preserve">PDF A is supporting different signature methods supporting different legal requirements. These are</w:t>
      </w:r>
      <w:r/>
    </w:p>
    <w:p>
      <w:pPr>
        <w:pStyle w:val="1012"/>
        <w:numPr>
          <w:ilvl w:val="0"/>
          <w:numId w:val="16"/>
        </w:numPr>
        <w:jc w:val="both"/>
      </w:pPr>
      <w:r>
        <w:t xml:space="preserve">Simple handwritten electronic image or text with name of the</w:t>
      </w:r>
      <w:r>
        <w:t xml:space="preserve"> signer(s) at signature filed for basic protection of content. After application of the signature, the document is </w:t>
      </w:r>
      <w:r>
        <w:t xml:space="preserve">protected from manipulation</w:t>
      </w:r>
      <w:r>
        <w:t xml:space="preserve"> with basic means applied by </w:t>
      </w:r>
      <w:r>
        <w:t xml:space="preserve">PDF creating software</w:t>
      </w:r>
      <w:r>
        <w:t xml:space="preserve">.</w:t>
      </w:r>
      <w:r/>
    </w:p>
    <w:p>
      <w:pPr>
        <w:pStyle w:val="1012"/>
        <w:numPr>
          <w:ilvl w:val="0"/>
          <w:numId w:val="16"/>
        </w:numPr>
        <w:jc w:val="both"/>
      </w:pPr>
      <w:r>
        <w:t xml:space="preserve">Advanced electronic signature (based on PKI ce</w:t>
      </w:r>
      <w:r>
        <w:t xml:space="preserve">rtificate with private and public key) for basic check of integrity and authenticity. After application of the signature, the document is protected from manipulation and users can verify the electronic signature.</w:t>
      </w:r>
      <w:r/>
    </w:p>
    <w:p>
      <w:pPr>
        <w:pStyle w:val="1012"/>
        <w:numPr>
          <w:ilvl w:val="0"/>
          <w:numId w:val="16"/>
        </w:numPr>
        <w:jc w:val="both"/>
      </w:pPr>
      <w:r>
        <w:t xml:space="preserve">Qualified digital signature (based on PKI a</w:t>
      </w:r>
      <w:r>
        <w:t xml:space="preserve">nd for example eIDAS compatible methods) for legally watertight signature. After application of the signature, the document is protected from manipulation and users can verify the electronic signature based on a legally highly secure method.</w:t>
      </w:r>
      <w:r/>
    </w:p>
    <w:p>
      <w:pPr>
        <w:pStyle w:val="1012"/>
      </w:pPr>
      <w:r/>
      <w:r/>
    </w:p>
    <w:p>
      <w:pPr>
        <w:rPr>
          <w:b/>
          <w:bCs/>
        </w:rPr>
      </w:pPr>
      <w:r>
        <w:rPr>
          <w:b/>
          <w:bCs/>
        </w:rPr>
        <w:t xml:space="preserve">Advantages</w:t>
      </w:r>
      <w:r/>
    </w:p>
    <w:p>
      <w:pPr>
        <w:jc w:val="both"/>
      </w:pPr>
      <w:r>
        <w:t xml:space="preserve">If</w:t>
      </w:r>
      <w:r>
        <w:t xml:space="preserve"> an organization is already working with (electronically signed) PDF documents, the transition to the PDF A file container is easy and existing tools for working with PDF can in many cases be directly used to apply and verify electronic signatures. Thus, i</w:t>
      </w:r>
      <w:r>
        <w:t xml:space="preserve">t is easy to use for customers, who still depend more on the human readable content.</w:t>
      </w:r>
      <w:r/>
    </w:p>
    <w:p>
      <w:pPr>
        <w:jc w:val="both"/>
      </w:pPr>
      <w:r>
        <w:t xml:space="preserve">Many PDF tools provide means to create image of hand-written electronic signatures and electronic signatures based on cryptographic certificates (PKI). Thus, additional costs for signing PDF A could be easier to manage.</w:t>
      </w:r>
      <w:r/>
    </w:p>
    <w:p>
      <w:pPr>
        <w:rPr>
          <w:b/>
          <w:bCs/>
        </w:rPr>
      </w:pPr>
      <w:r>
        <w:rPr>
          <w:b/>
          <w:bCs/>
        </w:rPr>
        <w:t xml:space="preserve">Disadvantages</w:t>
      </w:r>
      <w:r/>
    </w:p>
    <w:p>
      <w:pPr>
        <w:jc w:val="both"/>
      </w:pPr>
      <w:r>
        <w:t xml:space="preserve">The digital (cryptographic) protection of the attached machine-readable files needs this workaround with hash values. To verify that the data has not been manipulated, additional software is needed to be used by creators and users of the calibration data. </w:t>
      </w:r>
      <w:r>
        <w:t xml:space="preserve">If atomisation of verification is required, the transcription of the reference hash values from the PDF to software is not trivial.</w:t>
      </w:r>
      <w:r/>
    </w:p>
    <w:p>
      <w:pPr>
        <w:jc w:val="both"/>
      </w:pPr>
      <w:r>
        <w:t xml:space="preserve">Deployment and validation of qualified digital signatures / seals require additional tools that are typically not part of st</w:t>
      </w:r>
      <w:r>
        <w:t xml:space="preserve">andard PDF tools. E.g., DocuSign (</w:t>
      </w:r>
      <w:r>
        <w:t xml:space="preserve">used for example in </w:t>
      </w:r>
      <w:r>
        <w:t xml:space="preserve">VTT</w:t>
      </w:r>
      <w:r>
        <w:t xml:space="preserve"> Finland</w:t>
      </w:r>
      <w:r>
        <w:t xml:space="preserve">) which is eIDAS conform or PDF-Tools.com.</w:t>
      </w:r>
      <w:r/>
    </w:p>
    <w:p>
      <w:pPr>
        <w:rPr>
          <w:b/>
          <w:bCs/>
        </w:rPr>
      </w:pPr>
      <w:r>
        <w:rPr>
          <w:b/>
          <w:bCs/>
        </w:rPr>
        <w:t xml:space="preserve">Infrastructure and interfaces needed for deployment</w:t>
      </w:r>
      <w:r/>
    </w:p>
    <w:p>
      <w:pPr>
        <w:jc w:val="both"/>
      </w:pPr>
      <w:r>
        <w:t xml:space="preserve">For a manual deployment by humans standard PDF tools can in many cases by used to deploy and val</w:t>
      </w:r>
      <w:r>
        <w:t xml:space="preserve">idate ‘Image of handwritten signatures’ and ‘advanced electronic </w:t>
      </w:r>
      <w:r>
        <w:t xml:space="preserve">signatures’</w:t>
      </w:r>
      <w:r>
        <w:t xml:space="preserve">. Specific signature software is needed for higher level qualified digital signatures (e.g., the eIDAS compliant ones).</w:t>
      </w:r>
      <w:r/>
    </w:p>
    <w:p>
      <w:pPr>
        <w:jc w:val="both"/>
      </w:pPr>
      <w:r>
        <w:t xml:space="preserve">To automate the signature (signature of batches in automated</w:t>
      </w:r>
      <w:r>
        <w:t xml:space="preserve"> workflows) tools providing relevant APIs (Application Programming Interfaces) for deployment of signatures and seals in software must be supplied.</w:t>
      </w:r>
      <w:r/>
    </w:p>
    <w:p>
      <w:pPr>
        <w:jc w:val="both"/>
      </w:pPr>
      <w:r>
        <w:t xml:space="preserve">In addition, both creators and users of signed PDF data need software (human usable and/or API) to provide c</w:t>
      </w:r>
      <w:r>
        <w:t xml:space="preserve">alculation and/or validation of the hash values of attached data.</w:t>
      </w:r>
      <w:r/>
    </w:p>
    <w:p>
      <w:pPr>
        <w:rPr>
          <w:b/>
          <w:bCs/>
        </w:rPr>
      </w:pPr>
      <w:r>
        <w:rPr>
          <w:b/>
          <w:bCs/>
        </w:rPr>
        <w:t xml:space="preserve">Potential cost points – for issuer and customer</w:t>
      </w:r>
      <w:r/>
    </w:p>
    <w:p>
      <w:pPr>
        <w:jc w:val="both"/>
      </w:pPr>
      <w:r>
        <w:t xml:space="preserve">Issuers of signed PDF certificates </w:t>
      </w:r>
      <w:r>
        <w:t xml:space="preserve">have to</w:t>
      </w:r>
      <w:r>
        <w:t xml:space="preserve"> take expenses for the tools (e.g., PDF viewer) that allow to create the signatures and/or licences </w:t>
      </w:r>
      <w:r>
        <w:t xml:space="preserve">for software for automated deployment of the signatures. Available products typically sell licences </w:t>
      </w:r>
      <w:r>
        <w:t xml:space="preserve">on the basis of</w:t>
      </w:r>
      <w:r>
        <w:t xml:space="preserve"> a fixed fee per person per year. For simple signatures, some open-source tools can be found.</w:t>
      </w:r>
      <w:r/>
    </w:p>
    <w:p>
      <w:pPr>
        <w:jc w:val="both"/>
      </w:pPr>
      <w:r>
        <w:t xml:space="preserve">In case of advanced and qualified signatures, t</w:t>
      </w:r>
      <w:r>
        <w:t xml:space="preserve">he issuer also </w:t>
      </w:r>
      <w:r>
        <w:t xml:space="preserve">has to</w:t>
      </w:r>
      <w:r>
        <w:t xml:space="preserve"> take expenses for obtaining PKI certificates (signature cards) and additional hardware like signature card readers. Again, fees typically are raised per signature PKI certificate per year and buying or renting hardware. If natural per</w:t>
      </w:r>
      <w:r>
        <w:t xml:space="preserve">sons of an organization are signers, then one certificate per person must be considered. Tools for advanced signatures are a little cheaper to obtain than qualified signatures.</w:t>
      </w:r>
      <w:r/>
    </w:p>
    <w:p>
      <w:pPr>
        <w:jc w:val="both"/>
      </w:pPr>
      <w:r>
        <w:t xml:space="preserve">On the customer side, expenses are limited to tools for validation of signature</w:t>
      </w:r>
      <w:r>
        <w:t xml:space="preserve">s. Many open access tools (free of charge) are available.</w:t>
      </w:r>
      <w:r/>
    </w:p>
    <w:p>
      <w:pPr>
        <w:pStyle w:val="1012"/>
        <w:numPr>
          <w:ilvl w:val="1"/>
          <w:numId w:val="2"/>
        </w:numPr>
        <w:rPr>
          <w:sz w:val="28"/>
          <w:szCs w:val="28"/>
        </w:rPr>
      </w:pPr>
      <w:r>
        <w:rPr>
          <w:sz w:val="28"/>
          <w:szCs w:val="28"/>
        </w:rPr>
        <w:t xml:space="preserve"> “file container” based signing</w:t>
      </w:r>
      <w:r/>
    </w:p>
    <w:p>
      <w:pPr>
        <w:rPr>
          <w:b/>
          <w:bCs/>
        </w:rPr>
      </w:pPr>
      <w:r>
        <w:rPr>
          <w:b/>
          <w:bCs/>
        </w:rPr>
        <w:t xml:space="preserve">Principle</w:t>
      </w:r>
      <w:r/>
    </w:p>
    <w:p>
      <w:pPr>
        <w:jc w:val="both"/>
      </w:pPr>
      <w:r>
        <w:t xml:space="preserve">A</w:t>
      </w:r>
      <w:r>
        <w:t xml:space="preserve">ssociated signature container (ASiC) is a data container that is used to hold a group of files and digital signatures and/or time assertions that are assoc</w:t>
      </w:r>
      <w:r>
        <w:t xml:space="preserve">iated to those objects. (</w:t>
      </w:r>
      <w:hyperlink r:id="rId14" w:tooltip="https://en.wikipedia.org/wiki/Associated_Signature_Containers" w:history="1">
        <w:r>
          <w:rPr>
            <w:rStyle w:val="994"/>
          </w:rPr>
          <w:t xml:space="preserve">https://en.wikipedia.org/wiki/Associated_Signature_Containers</w:t>
        </w:r>
      </w:hyperlink>
      <w:r>
        <w:t xml:space="preserve">).</w:t>
      </w:r>
      <w:r/>
    </w:p>
    <w:p>
      <w:pPr>
        <w:jc w:val="both"/>
      </w:pPr>
      <w:r>
        <w:t xml:space="preserve">The container is </w:t>
      </w:r>
      <w:r>
        <w:t xml:space="preserve">in principle </w:t>
      </w:r>
      <w:r>
        <w:t xml:space="preserve">a zip-file which has a specific file extension (for example in Estonia ASICE)</w:t>
      </w:r>
      <w:r>
        <w:t xml:space="preserve">. </w:t>
      </w:r>
      <w:r>
        <w:t xml:space="preserve">The structure of signature data is </w:t>
      </w:r>
      <w:r>
        <w:t xml:space="preserve">based on XML syntax XAdES (</w:t>
      </w:r>
      <w:r>
        <w:t xml:space="preserve"> </w:t>
      </w:r>
      <w:hyperlink r:id="rId15" w:tooltip="https://en.wikipedia.org/wiki/XAdES" w:history="1">
        <w:r>
          <w:rPr>
            <w:rStyle w:val="994"/>
          </w:rPr>
          <w:t xml:space="preserve">https://en.wikip</w:t>
        </w:r>
        <w:r>
          <w:rPr>
            <w:rStyle w:val="994"/>
          </w:rPr>
          <w:t xml:space="preserve">e</w:t>
        </w:r>
        <w:r>
          <w:rPr>
            <w:rStyle w:val="994"/>
          </w:rPr>
          <w:t xml:space="preserve">dia.org/wiki/XAdES</w:t>
        </w:r>
      </w:hyperlink>
      <w:r>
        <w:rPr>
          <w:rStyle w:val="994"/>
        </w:rPr>
        <w:t xml:space="preserve">).</w:t>
      </w:r>
      <w:r/>
    </w:p>
    <w:p>
      <w:pPr>
        <w:pStyle w:val="1012"/>
        <w:ind w:left="0"/>
        <w:jc w:val="both"/>
      </w:pPr>
      <w:r>
        <w:t xml:space="preserve">In Estonia the software that is needed to create and open these containers is provided in coordination of Estonian government (</w:t>
      </w:r>
      <w:hyperlink r:id="rId16" w:tooltip="https://www.id.ee/en/" w:history="1">
        <w:r>
          <w:rPr>
            <w:rStyle w:val="994"/>
          </w:rPr>
          <w:t xml:space="preserve">https://ww</w:t>
        </w:r>
        <w:r>
          <w:rPr>
            <w:rStyle w:val="994"/>
          </w:rPr>
          <w:t xml:space="preserve">w.id.ee/en/</w:t>
        </w:r>
      </w:hyperlink>
      <w:r>
        <w:t xml:space="preserve"> )</w:t>
      </w:r>
      <w:r>
        <w:t xml:space="preserve"> and together with fact that every</w:t>
      </w:r>
      <w:r>
        <w:t xml:space="preserve"> citizen</w:t>
      </w:r>
      <w:r>
        <w:t xml:space="preserve"> has </w:t>
      </w:r>
      <w:r>
        <w:t xml:space="preserve">mandatory ID-card with</w:t>
      </w:r>
      <w:r>
        <w:t xml:space="preserve"> digital signing capabilities</w:t>
      </w:r>
      <w:r>
        <w:t xml:space="preserve"> we get </w:t>
      </w:r>
      <w:r>
        <w:t xml:space="preserve">nationwide trusted system for </w:t>
      </w:r>
      <w:r>
        <w:t xml:space="preserve">digital signing</w:t>
      </w:r>
      <w:r>
        <w:t xml:space="preserve">.</w:t>
      </w:r>
      <w:r/>
    </w:p>
    <w:p>
      <w:pPr>
        <w:pStyle w:val="1012"/>
        <w:ind w:left="0"/>
      </w:pPr>
      <w:r/>
      <w:r/>
    </w:p>
    <w:p>
      <w:pPr>
        <w:rPr>
          <w:b/>
          <w:bCs/>
        </w:rPr>
      </w:pPr>
      <w:r>
        <w:rPr>
          <w:b/>
          <w:bCs/>
        </w:rPr>
        <w:t xml:space="preserve">Creation of the signed document</w:t>
      </w:r>
      <w:r/>
    </w:p>
    <w:p>
      <w:pPr>
        <w:jc w:val="both"/>
        <w:rPr>
          <w:b/>
          <w:bCs/>
        </w:rPr>
      </w:pPr>
      <w:r>
        <w:t xml:space="preserve">When signing a </w:t>
      </w:r>
      <w:r>
        <w:t xml:space="preserve">document</w:t>
      </w:r>
      <w:r>
        <w:t xml:space="preserve"> the software creates files for metadata and </w:t>
      </w:r>
      <w:r>
        <w:t xml:space="preserve">signature</w:t>
      </w:r>
      <w:r>
        <w:t xml:space="preserve"> </w:t>
      </w:r>
      <w:r>
        <w:t xml:space="preserve">files. All files with document to sign are zipped </w:t>
      </w:r>
      <w:r>
        <w:t xml:space="preserve">and an ASICE extension is </w:t>
      </w:r>
      <w:r>
        <w:t xml:space="preserve">set</w:t>
      </w:r>
      <w:r>
        <w:t xml:space="preserve">.</w:t>
      </w:r>
      <w:r/>
    </w:p>
    <w:p>
      <w:pPr>
        <w:jc w:val="both"/>
        <w:rPr>
          <w:lang w:val="en-US"/>
        </w:rPr>
      </w:pPr>
      <w:r>
        <w:rPr>
          <w:lang w:val="en-US"/>
        </w:rPr>
        <w:t xml:space="preserve">When creating a signature </w:t>
      </w:r>
      <w:r>
        <w:rPr>
          <w:lang w:val="en-US"/>
        </w:rPr>
        <w:t xml:space="preserve">the application checks </w:t>
      </w:r>
      <w:r>
        <w:rPr>
          <w:lang w:val="en-US"/>
        </w:rPr>
        <w:t xml:space="preserve">if signer’s certificate is created by institution/company that is </w:t>
      </w:r>
      <w:r>
        <w:rPr>
          <w:lang w:val="en-US"/>
        </w:rPr>
        <w:t xml:space="preserve">liste</w:t>
      </w:r>
      <w:r>
        <w:rPr>
          <w:lang w:val="en-US"/>
        </w:rPr>
        <w:t xml:space="preserve">d in European Union TSP (Trusted Service Providers) list</w:t>
      </w:r>
      <w:r>
        <w:rPr>
          <w:lang w:val="en-US"/>
        </w:rPr>
        <w:t xml:space="preserve">, also if the certificate is valid for the operation (it has correct validity time; it has the flag that </w:t>
      </w:r>
      <w:r>
        <w:rPr>
          <w:lang w:val="en-US"/>
        </w:rPr>
        <w:t xml:space="preserve">states </w:t>
      </w:r>
      <w:r>
        <w:rPr>
          <w:lang w:val="en-US"/>
        </w:rPr>
        <w:t xml:space="preserve">that the certificate </w:t>
      </w:r>
      <w:r>
        <w:rPr>
          <w:lang w:val="en-US"/>
        </w:rPr>
        <w:t xml:space="preserve">is for creating signatures)</w:t>
      </w:r>
      <w:r>
        <w:rPr>
          <w:lang w:val="en-US"/>
        </w:rPr>
        <w:t xml:space="preserve">.</w:t>
      </w:r>
      <w:r/>
    </w:p>
    <w:p>
      <w:pPr>
        <w:jc w:val="both"/>
        <w:rPr>
          <w:lang w:val="en-US"/>
        </w:rPr>
      </w:pPr>
      <w:r>
        <w:rPr>
          <w:lang w:val="en-US"/>
        </w:rPr>
        <w:t xml:space="preserve">While creating the signature software also adds current timestamp to the container. The timestamp is signed using timestamp provider</w:t>
      </w:r>
      <w:r>
        <w:rPr>
          <w:lang w:val="en-US"/>
        </w:rPr>
        <w:t xml:space="preserve"> which also is in </w:t>
      </w:r>
      <w:r>
        <w:rPr>
          <w:lang w:val="en-US"/>
        </w:rPr>
        <w:t xml:space="preserve">the </w:t>
      </w:r>
      <w:r>
        <w:rPr>
          <w:lang w:val="en-US"/>
        </w:rPr>
        <w:t xml:space="preserve">TSP list.</w:t>
      </w:r>
      <w:r/>
    </w:p>
    <w:p>
      <w:pPr>
        <w:rPr>
          <w:lang w:val="en-US"/>
        </w:rPr>
      </w:pPr>
      <w:r>
        <w:rPr>
          <w:lang w:val="en-US"/>
        </w:rPr>
      </w:r>
      <w:r/>
    </w:p>
    <w:p>
      <w:pPr>
        <w:rPr>
          <w:b/>
          <w:bCs/>
          <w:lang w:val="en-US"/>
        </w:rPr>
      </w:pPr>
      <w:r>
        <w:rPr>
          <w:b/>
          <w:bCs/>
          <w:lang w:val="en-US"/>
        </w:rPr>
        <w:t xml:space="preserve">Verifying the signed document</w:t>
      </w:r>
      <w:r/>
    </w:p>
    <w:p>
      <w:pPr>
        <w:rPr>
          <w:lang w:val="en-US"/>
        </w:rPr>
      </w:pPr>
      <w:r>
        <w:rPr>
          <w:lang w:val="en-US"/>
        </w:rPr>
        <w:t xml:space="preserve">To verify the signature, the file </w:t>
      </w:r>
      <w:r>
        <w:rPr>
          <w:lang w:val="en-US"/>
        </w:rPr>
        <w:t xml:space="preserve">should</w:t>
      </w:r>
      <w:r>
        <w:rPr>
          <w:lang w:val="en-US"/>
        </w:rPr>
        <w:t xml:space="preserve"> be opened in the software that was used to generate the signature. </w:t>
      </w:r>
      <w:r/>
    </w:p>
    <w:p>
      <w:pPr>
        <w:rPr>
          <w:lang w:val="en-US"/>
        </w:rPr>
      </w:pPr>
      <w:r>
        <w:rPr>
          <w:lang w:val="en-US"/>
        </w:rPr>
        <w:t xml:space="preserve">To verify the signature, software uses the signatures and public certificates which </w:t>
      </w:r>
      <w:r>
        <w:rPr>
          <w:lang w:val="en-US"/>
        </w:rPr>
        <w:t xml:space="preserve">are located in</w:t>
      </w:r>
      <w:r>
        <w:rPr>
          <w:lang w:val="en-US"/>
        </w:rPr>
        <w:t xml:space="preserve"> the container files.</w:t>
      </w:r>
      <w:r/>
    </w:p>
    <w:p>
      <w:r/>
      <w:r/>
    </w:p>
    <w:p>
      <w:pPr>
        <w:rPr>
          <w:b/>
          <w:bCs/>
        </w:rPr>
      </w:pPr>
      <w:r>
        <w:rPr>
          <w:b/>
          <w:bCs/>
        </w:rPr>
        <w:t xml:space="preserve">Adva</w:t>
      </w:r>
      <w:r>
        <w:rPr>
          <w:b/>
          <w:bCs/>
        </w:rPr>
        <w:t xml:space="preserve">ntages</w:t>
      </w:r>
      <w:r/>
    </w:p>
    <w:p>
      <w:pPr>
        <w:pStyle w:val="1012"/>
        <w:ind w:left="0"/>
        <w:jc w:val="both"/>
      </w:pPr>
      <w:r>
        <w:t xml:space="preserve">M</w:t>
      </w:r>
      <w:r>
        <w:t xml:space="preserve">ultiple files can be applied</w:t>
      </w:r>
      <w:r/>
    </w:p>
    <w:p>
      <w:pPr>
        <w:pStyle w:val="1012"/>
        <w:ind w:left="0"/>
        <w:jc w:val="both"/>
      </w:pPr>
      <w:r>
        <w:t xml:space="preserve">Multiple signatures can be applied. </w:t>
      </w:r>
      <w:r/>
    </w:p>
    <w:p>
      <w:pPr>
        <w:pStyle w:val="1012"/>
        <w:ind w:left="0"/>
        <w:jc w:val="both"/>
        <w:rPr>
          <w:lang w:val="et-EE"/>
        </w:rPr>
      </w:pPr>
      <w:r>
        <w:t xml:space="preserve">Files that the signatures are applied to are not altered. Which leads to next point – in case there </w:t>
      </w:r>
      <w:r>
        <w:t xml:space="preserve">arises </w:t>
      </w:r>
      <w:r>
        <w:t xml:space="preserve">proof that the currently used cryptography is hackable/breakable then the s</w:t>
      </w:r>
      <w:r>
        <w:t xml:space="preserve">igned files can be re-</w:t>
      </w:r>
      <w:r>
        <w:t xml:space="preserve">signed/re- packaged in new technologies without altering the original files.</w:t>
      </w:r>
      <w:r/>
    </w:p>
    <w:p>
      <w:pPr>
        <w:pStyle w:val="1012"/>
        <w:ind w:left="0"/>
        <w:jc w:val="both"/>
        <w:rPr>
          <w:lang w:val="et-EE"/>
        </w:rPr>
      </w:pPr>
      <w:r>
        <w:t xml:space="preserve">If once set</w:t>
      </w:r>
      <w:r>
        <w:t xml:space="preserve">,</w:t>
      </w:r>
      <w:r>
        <w:t xml:space="preserve"> then same infrastructure/services are already used for many different </w:t>
      </w:r>
      <w:r>
        <w:rPr>
          <w:lang w:val="et-EE"/>
        </w:rPr>
        <w:t xml:space="preserve">purposes – it isn’t DCC or metrology specific solution; no separate crypto</w:t>
      </w:r>
      <w:r>
        <w:rPr>
          <w:lang w:val="et-EE"/>
        </w:rPr>
        <w:t xml:space="preserve">graphic solutions are needed.</w:t>
      </w:r>
      <w:r/>
    </w:p>
    <w:p>
      <w:pPr>
        <w:pStyle w:val="1012"/>
        <w:ind w:left="0"/>
        <w:rPr>
          <w:lang w:val="et-EE"/>
        </w:rPr>
      </w:pPr>
      <w:r>
        <w:rPr>
          <w:lang w:val="et-EE"/>
        </w:rPr>
      </w:r>
      <w:r/>
    </w:p>
    <w:p>
      <w:pPr>
        <w:rPr>
          <w:b/>
          <w:bCs/>
        </w:rPr>
      </w:pPr>
      <w:r>
        <w:rPr>
          <w:b/>
          <w:bCs/>
        </w:rPr>
        <w:t xml:space="preserve">Disadvantages</w:t>
      </w:r>
      <w:r/>
    </w:p>
    <w:p>
      <w:pPr>
        <w:pStyle w:val="1012"/>
        <w:ind w:left="0"/>
      </w:pPr>
      <w:r>
        <w:t xml:space="preserve">K</w:t>
      </w:r>
      <w:r>
        <w:t xml:space="preserve">nowledge of this type of signing is not widespread (Excluding some countries as Estonia for example), so there is need to explain to customers how to use the file containers.</w:t>
      </w:r>
      <w:r/>
    </w:p>
    <w:p>
      <w:pPr>
        <w:pStyle w:val="1012"/>
        <w:ind w:left="0"/>
      </w:pPr>
      <w:r>
        <w:t xml:space="preserve">Signing does not work without internet connection.</w:t>
      </w:r>
      <w:r/>
    </w:p>
    <w:p>
      <w:pPr>
        <w:pStyle w:val="1012"/>
        <w:ind w:left="1224"/>
      </w:pPr>
      <w:r/>
      <w:r/>
    </w:p>
    <w:p>
      <w:pPr>
        <w:rPr>
          <w:b/>
          <w:bCs/>
        </w:rPr>
      </w:pPr>
      <w:r>
        <w:rPr>
          <w:b/>
          <w:bCs/>
        </w:rPr>
        <w:t xml:space="preserve">Security and legal requirem</w:t>
      </w:r>
      <w:r>
        <w:rPr>
          <w:b/>
          <w:bCs/>
        </w:rPr>
        <w:t xml:space="preserve">ents</w:t>
      </w:r>
      <w:r/>
    </w:p>
    <w:p>
      <w:pPr>
        <w:pStyle w:val="1012"/>
        <w:ind w:left="0"/>
      </w:pPr>
      <w:r/>
      <w:r/>
    </w:p>
    <w:p>
      <w:pPr>
        <w:pStyle w:val="1012"/>
        <w:ind w:left="0"/>
      </w:pPr>
      <w:r>
        <w:t xml:space="preserve">Security of the signed documents is according to eIDAS QES-level regulation. </w:t>
      </w:r>
      <w:r/>
    </w:p>
    <w:p>
      <w:pPr>
        <w:pStyle w:val="1012"/>
        <w:ind w:left="1224"/>
      </w:pPr>
      <w:r/>
      <w:r/>
    </w:p>
    <w:p>
      <w:pPr>
        <w:rPr>
          <w:b/>
          <w:bCs/>
        </w:rPr>
      </w:pPr>
      <w:r>
        <w:rPr>
          <w:b/>
          <w:bCs/>
        </w:rPr>
        <w:t xml:space="preserve">Infrastructure and interfaces needed for deployment</w:t>
      </w:r>
      <w:r/>
    </w:p>
    <w:p>
      <w:pPr>
        <w:pStyle w:val="1012"/>
        <w:numPr>
          <w:ilvl w:val="0"/>
          <w:numId w:val="12"/>
        </w:numPr>
        <w:jc w:val="both"/>
      </w:pPr>
      <w:r>
        <w:t xml:space="preserve">T</w:t>
      </w:r>
      <w:r>
        <w:t xml:space="preserve">rusted digital cryptographic device</w:t>
      </w:r>
      <w:r>
        <w:t xml:space="preserve"> linked to a person</w:t>
      </w:r>
      <w:r>
        <w:t xml:space="preserve"> (for example ID-card, crypto stick, mobile </w:t>
      </w:r>
      <w:r>
        <w:t xml:space="preserve">ID)  and</w:t>
      </w:r>
      <w:r>
        <w:t xml:space="preserve"> certificat</w:t>
      </w:r>
      <w:r>
        <w:t xml:space="preserve">es inside the device are needed. </w:t>
      </w:r>
      <w:r/>
    </w:p>
    <w:p>
      <w:pPr>
        <w:pStyle w:val="1012"/>
        <w:numPr>
          <w:ilvl w:val="0"/>
          <w:numId w:val="12"/>
        </w:numPr>
        <w:jc w:val="both"/>
      </w:pPr>
      <w:r>
        <w:t xml:space="preserve">Signing </w:t>
      </w:r>
      <w:r>
        <w:t xml:space="preserve">of documents </w:t>
      </w:r>
      <w:r>
        <w:t xml:space="preserve">with personal signature can be done using publicly available software and personal ID.  When using an electronic signature of organisation, it is necessary to create a software environment which enable</w:t>
      </w:r>
      <w:r>
        <w:t xml:space="preserve">s the use in the organization (user identification, under what conditions the signing/stamping takes place, what is the status of the stamped documents etc.).</w:t>
      </w:r>
      <w:r/>
    </w:p>
    <w:p>
      <w:pPr>
        <w:pStyle w:val="1012"/>
        <w:ind w:left="1224"/>
      </w:pPr>
      <w:r/>
      <w:r/>
    </w:p>
    <w:p>
      <w:r>
        <w:rPr>
          <w:b/>
          <w:bCs/>
        </w:rPr>
        <w:t xml:space="preserve">Potential cost points</w:t>
      </w:r>
      <w:r/>
    </w:p>
    <w:p>
      <w:pPr>
        <w:jc w:val="both"/>
      </w:pPr>
      <w:r>
        <w:t xml:space="preserve">I</w:t>
      </w:r>
      <w:r>
        <w:t xml:space="preserve">ssuers of container-based signed certificates have to take expenses for the tools – physical PKI signature card or crypto stick (HSM – </w:t>
      </w:r>
      <w:hyperlink r:id="rId17" w:tooltip="https://en.wikipedia.org/wiki/Hardware_security_module" w:history="1">
        <w:r>
          <w:rPr>
            <w:rStyle w:val="994"/>
          </w:rPr>
          <w:t xml:space="preserve">https://en.wikipedia.org/wiki/Hardware_security_module</w:t>
        </w:r>
      </w:hyperlink>
      <w:r>
        <w:t xml:space="preserve">). Even when physical users already have personal tools (eg </w:t>
      </w:r>
      <w:r>
        <w:t xml:space="preserve">compuls</w:t>
      </w:r>
      <w:r>
        <w:t xml:space="preserve">o</w:t>
      </w:r>
      <w:r>
        <w:t xml:space="preserve">ry </w:t>
      </w:r>
      <w:r>
        <w:t xml:space="preserve">ID-Card in Estonia, and signing is free for private use) if these are used for professional use, a fee may apply. If com</w:t>
      </w:r>
      <w:r>
        <w:t xml:space="preserve">pany’s electronic stamp is used, physical crypto stick costs and typically there is also a fee for every signature/stamp given.</w:t>
      </w:r>
      <w:r/>
    </w:p>
    <w:p>
      <w:pPr>
        <w:jc w:val="both"/>
      </w:pPr>
      <w:r>
        <w:t xml:space="preserve">Card reader is needed for signature cards.</w:t>
      </w:r>
      <w:r/>
    </w:p>
    <w:p>
      <w:pPr>
        <w:jc w:val="both"/>
      </w:pPr>
      <w:r>
        <w:t xml:space="preserve">Automation of company signing/stamping can be done by means of investing in software </w:t>
      </w:r>
      <w:r>
        <w:t xml:space="preserve">environment, where validated users can assign company’s electronic stamp “one click” which initiates signing process in separately implemented service that runs the signing.</w:t>
      </w:r>
      <w:r/>
    </w:p>
    <w:p>
      <w:pPr>
        <w:jc w:val="both"/>
      </w:pPr>
      <w:r>
        <w:t xml:space="preserve">On the customer side (receiver of signed documents), expenses are limited to tools</w:t>
      </w:r>
      <w:r>
        <w:t xml:space="preserve"> for opening and validation of signatures. In case of Estonia for example, the software is free and available in app stores by Microsoft, Google or Apple.</w:t>
      </w:r>
      <w:r/>
    </w:p>
    <w:p>
      <w:r/>
      <w:r/>
    </w:p>
    <w:p>
      <w:pPr>
        <w:pStyle w:val="748"/>
        <w:rPr>
          <w:b/>
          <w:bCs/>
        </w:rPr>
      </w:pPr>
      <w:r>
        <w:rPr>
          <w:b/>
          <w:bCs/>
        </w:rPr>
        <w:t xml:space="preserve">3. Implementation of DCC signing workflow </w:t>
      </w:r>
      <w:r/>
    </w:p>
    <w:p>
      <w:pPr>
        <w:jc w:val="both"/>
      </w:pPr>
      <w:r>
        <w:t xml:space="preserve">While </w:t>
      </w:r>
      <w:r>
        <w:t xml:space="preserve">an application of a digital signature to a document such as the DCC is a rather unspectacular process, setting up the infrastructure for signing and maintaining the infrastructure requires several management and technical implementation work. Here is the D</w:t>
      </w:r>
      <w:r>
        <w:t xml:space="preserve">CC2GO blueprint for a potential workflow that organisations could use to implement digital signing of DCCs.</w:t>
      </w:r>
      <w:r>
        <w:t xml:space="preserve"> It comprises three phases in the </w:t>
      </w:r>
      <w:r>
        <w:t xml:space="preserve">life-cycle</w:t>
      </w:r>
      <w:r>
        <w:t xml:space="preserve"> of digital signing and is based on practical workflows and experience from the organisations of the auth</w:t>
      </w:r>
      <w:r>
        <w:t xml:space="preserve">ors.</w:t>
      </w:r>
      <w:r/>
    </w:p>
    <w:p>
      <w:r>
        <w:t xml:space="preserve">Phase 1: Implementation of signature infrastructure</w:t>
      </w:r>
      <w:r>
        <w:t xml:space="preserve"> (</w:t>
      </w:r>
      <w:r>
        <w:t xml:space="preserve">q</w:t>
      </w:r>
      <w:r>
        <w:t xml:space="preserve">uestions to answer before you can start)</w:t>
      </w:r>
      <w:r/>
    </w:p>
    <w:p>
      <w:pPr>
        <w:pStyle w:val="1012"/>
        <w:numPr>
          <w:ilvl w:val="1"/>
          <w:numId w:val="28"/>
        </w:numPr>
        <w:ind w:left="0"/>
      </w:pPr>
      <w:r>
        <w:t xml:space="preserve">Planning where to use digital signatures</w:t>
      </w:r>
      <w:r/>
    </w:p>
    <w:p>
      <w:pPr>
        <w:jc w:val="both"/>
      </w:pPr>
      <w:r>
        <w:t xml:space="preserve">A digital signature may no</w:t>
      </w:r>
      <w:r>
        <w:t xml:space="preserve">t only be introduced exclusively for DCCs but in the best case, the investment should bring a solution to sign all kinds of documents of one organisation, that need digital signature in the future. Thus, the first step is to bring experts from management, </w:t>
      </w:r>
      <w:r>
        <w:t xml:space="preserve">governance and technical/service divisions together to evaluate what documents should be signed, who is going to sign and how many signatures would be applied per day / month / year. You may find, that some signature systems are already in place and consid</w:t>
      </w:r>
      <w:r>
        <w:t xml:space="preserve">er extension of these to the DCCs. Or alternatively, you find that replacement of the existing systems may be needed in favour of a more universal solution. Even larger organisations are careful with available resources and aim to maintain only one system.</w:t>
      </w:r>
      <w:r/>
    </w:p>
    <w:p>
      <w:pPr>
        <w:pStyle w:val="1012"/>
        <w:numPr>
          <w:ilvl w:val="1"/>
          <w:numId w:val="28"/>
        </w:numPr>
        <w:ind w:left="0"/>
      </w:pPr>
      <w:r>
        <w:t xml:space="preserve">Evaluation of legal requirements your organization must fulfil</w:t>
      </w:r>
      <w:r/>
    </w:p>
    <w:p>
      <w:pPr>
        <w:jc w:val="both"/>
      </w:pPr>
      <w:r>
        <w:t xml:space="preserve">Legal requirement</w:t>
      </w:r>
      <w:r>
        <w:t xml:space="preserve">s</w:t>
      </w:r>
      <w:r>
        <w:t xml:space="preserve"> show the boundary conditions which solutions could be introduced for digital signatures. It starts with the basic question, if policies of the organisation permit digital si</w:t>
      </w:r>
      <w:r>
        <w:t xml:space="preserve">gnatures in business processes. The NMI in Germany found for example that they had to negotiate an update of the organization’s policy with the government to allow digital signatures equally to hand-written signatures on paper. In this respect, your nation</w:t>
      </w:r>
      <w:r>
        <w:t xml:space="preserve">al government may define legal requirement which signatures must be used in your business processes that would also affect DCCs. Similar, national calibration and or accreditation guidelines may prescribe specific kinds of digital signature to use. In this</w:t>
      </w:r>
      <w:r>
        <w:t xml:space="preserve"> step, management and legal experts, but also some IT experts with relevant background will have to work together to evaluate the relevant legal requirements.</w:t>
      </w:r>
      <w:r/>
    </w:p>
    <w:p>
      <w:pPr>
        <w:pStyle w:val="1012"/>
        <w:numPr>
          <w:ilvl w:val="1"/>
          <w:numId w:val="28"/>
        </w:numPr>
        <w:ind w:left="0"/>
      </w:pPr>
      <w:r>
        <w:t xml:space="preserve">Planning of required infrastructure</w:t>
      </w:r>
      <w:r/>
    </w:p>
    <w:p>
      <w:pPr>
        <w:jc w:val="both"/>
      </w:pPr>
      <w:r>
        <w:t xml:space="preserve">Once having the scope of digital signature application and th</w:t>
      </w:r>
      <w:r>
        <w:t xml:space="preserve">e legal requirements, planning for </w:t>
      </w:r>
      <w:r>
        <w:t xml:space="preserve">t</w:t>
      </w:r>
      <w:r>
        <w:t xml:space="preserve">he technical realization can start. This will include making decisions on what kind of hardware and software to acquire and how many devices, licences, etc. would be needed. It could also require </w:t>
      </w:r>
      <w:r>
        <w:t xml:space="preserve">to plan</w:t>
      </w:r>
      <w:r>
        <w:t xml:space="preserve"> for new faciliti</w:t>
      </w:r>
      <w:r>
        <w:t xml:space="preserve">es (rooms) for signing, some organizations operate a signature server for example in a kind of room that is protected like in a vault. Furthermore, roadmaps are defined for the implementation of the digital signatures including change management, e.g. thro</w:t>
      </w:r>
      <w:r>
        <w:t xml:space="preserve">ugh pilot services and training of staff. Financial aspects will play an important role when planning the implementation. Not only the hardware and software </w:t>
      </w:r>
      <w:r>
        <w:t xml:space="preserve">is</w:t>
      </w:r>
      <w:r>
        <w:t xml:space="preserve"> of interest but also the costs for longer term maintenance of the signing system (see Phase 3 fo</w:t>
      </w:r>
      <w:r>
        <w:t xml:space="preserve">r details). Acceptance by customers will also need to be considered. At this step not only management and IT experts play an important role, but also the employees who will use the signing system </w:t>
      </w:r>
      <w:r>
        <w:t xml:space="preserve">later</w:t>
      </w:r>
      <w:r>
        <w:t xml:space="preserve"> </w:t>
      </w:r>
      <w:bookmarkStart w:id="1" w:name="_GoBack"/>
      <w:r/>
      <w:bookmarkEnd w:id="1"/>
      <w:r>
        <w:t xml:space="preserve">on</w:t>
      </w:r>
      <w:r>
        <w:t xml:space="preserve"> and may add technical preferences. For example, som</w:t>
      </w:r>
      <w:r>
        <w:t xml:space="preserve">e laboratories may already have an automated DCC creation and would benefit from a signature system that allows integration into their software an</w:t>
      </w:r>
      <w:r>
        <w:t xml:space="preserve">d</w:t>
      </w:r>
      <w:r>
        <w:t xml:space="preserve"> processes.</w:t>
      </w:r>
      <w:r/>
    </w:p>
    <w:p>
      <w:pPr>
        <w:pStyle w:val="1012"/>
        <w:numPr>
          <w:ilvl w:val="1"/>
          <w:numId w:val="28"/>
        </w:numPr>
        <w:ind w:left="0"/>
      </w:pPr>
      <w:r>
        <w:t xml:space="preserve">Acquisition and set-up of infrastructure for signing</w:t>
      </w:r>
      <w:r/>
    </w:p>
    <w:p>
      <w:pPr>
        <w:jc w:val="both"/>
      </w:pPr>
      <w:r>
        <w:t xml:space="preserve">Following the implementation roadmap, acquis</w:t>
      </w:r>
      <w:r>
        <w:t xml:space="preserve">ition and set-up of hardware, software and services is done. Depending on the size of the organization and solution to be implemented, this may take a few months, up to more than a year. All members of your organisation will be involved either in implement</w:t>
      </w:r>
      <w:r>
        <w:t xml:space="preserve">ing or learning to use the new signature system.</w:t>
      </w:r>
      <w:r/>
    </w:p>
    <w:p>
      <w:r/>
      <w:r/>
    </w:p>
    <w:p>
      <w:r>
        <w:t xml:space="preserve">Phase 2</w:t>
      </w:r>
      <w:r>
        <w:t xml:space="preserve">: Signature in workflow DCC creation / use</w:t>
      </w:r>
      <w:r>
        <w:t xml:space="preserve"> (</w:t>
      </w:r>
      <w:r>
        <w:t xml:space="preserve">daily business</w:t>
      </w:r>
      <w:r>
        <w:t xml:space="preserve">)</w:t>
      </w:r>
      <w:r/>
    </w:p>
    <w:p>
      <w:pPr>
        <w:pStyle w:val="1012"/>
        <w:numPr>
          <w:ilvl w:val="1"/>
          <w:numId w:val="31"/>
        </w:numPr>
      </w:pPr>
      <w:r>
        <w:t xml:space="preserve">Creation of DCC</w:t>
      </w:r>
      <w:r/>
    </w:p>
    <w:p>
      <w:pPr>
        <w:pStyle w:val="1012"/>
        <w:ind w:left="0"/>
        <w:jc w:val="both"/>
      </w:pPr>
      <w:r>
        <w:t xml:space="preserve">DCC may be created in various ways, from </w:t>
      </w:r>
      <w:r>
        <w:t xml:space="preserve">manually entering info</w:t>
      </w:r>
      <w:r>
        <w:t xml:space="preserve">rmation to </w:t>
      </w:r>
      <w:r>
        <w:t xml:space="preserve">commercial office softwa</w:t>
      </w:r>
      <w:r>
        <w:t xml:space="preserve">re and up</w:t>
      </w:r>
      <w:r>
        <w:t xml:space="preserve"> to fully automated generation</w:t>
      </w:r>
      <w:r>
        <w:t xml:space="preserve"> </w:t>
      </w:r>
      <w:r>
        <w:t xml:space="preserve">using bespoke software environment. </w:t>
      </w:r>
      <w:r/>
    </w:p>
    <w:p>
      <w:pPr>
        <w:pStyle w:val="1012"/>
        <w:ind w:left="0"/>
        <w:jc w:val="both"/>
      </w:pPr>
      <w:r>
        <w:t xml:space="preserve">In any case structure of file system </w:t>
      </w:r>
      <w:r>
        <w:t xml:space="preserve">has to</w:t>
      </w:r>
      <w:r>
        <w:t xml:space="preserve"> be determined – where are files to be </w:t>
      </w:r>
      <w:r>
        <w:t xml:space="preserve">signed, where these are moved when signed, where ar</w:t>
      </w:r>
      <w:r>
        <w:t xml:space="preserve">chived for later use a</w:t>
      </w:r>
      <w:r>
        <w:t xml:space="preserve">fter deploying to customer</w:t>
      </w:r>
      <w:r>
        <w:t xml:space="preserve"> etc.</w:t>
      </w:r>
      <w:r/>
    </w:p>
    <w:p>
      <w:pPr>
        <w:pStyle w:val="1012"/>
        <w:ind w:left="0"/>
        <w:jc w:val="both"/>
      </w:pPr>
      <w:r>
        <w:t xml:space="preserve">When planning digital signing of a document, it </w:t>
      </w:r>
      <w:r>
        <w:t xml:space="preserve">has to</w:t>
      </w:r>
      <w:r>
        <w:t xml:space="preserve"> be determined that document is ready for signing </w:t>
      </w:r>
      <w:r>
        <w:t xml:space="preserve">–</w:t>
      </w:r>
      <w:r>
        <w:t xml:space="preserve"> </w:t>
      </w:r>
      <w:r>
        <w:t xml:space="preserve">approval from creator and if specified also from supervis</w:t>
      </w:r>
      <w:r>
        <w:t xml:space="preserve">o</w:t>
      </w:r>
      <w:r>
        <w:t xml:space="preserve">r</w:t>
      </w:r>
      <w:r>
        <w:t xml:space="preserve"> and that</w:t>
      </w:r>
      <w:r>
        <w:t xml:space="preserve"> signature is attached to</w:t>
      </w:r>
      <w:r>
        <w:t xml:space="preserve"> </w:t>
      </w:r>
      <w:r>
        <w:t xml:space="preserve">final version of</w:t>
      </w:r>
      <w:r>
        <w:t xml:space="preserve"> </w:t>
      </w:r>
      <w:r>
        <w:t xml:space="preserve">the </w:t>
      </w:r>
      <w:r>
        <w:t xml:space="preserve">cor</w:t>
      </w:r>
      <w:r>
        <w:t xml:space="preserve">rect</w:t>
      </w:r>
      <w:r>
        <w:t xml:space="preserve"> </w:t>
      </w:r>
      <w:r>
        <w:t xml:space="preserve">document.</w:t>
      </w:r>
      <w:r>
        <w:t xml:space="preserve"> </w:t>
      </w:r>
      <w:r/>
    </w:p>
    <w:p>
      <w:pPr>
        <w:pStyle w:val="1012"/>
        <w:numPr>
          <w:ilvl w:val="1"/>
          <w:numId w:val="31"/>
        </w:numPr>
      </w:pPr>
      <w:r>
        <w:t xml:space="preserve">Application of signatures / seals</w:t>
      </w:r>
      <w:r/>
    </w:p>
    <w:p>
      <w:pPr>
        <w:pStyle w:val="1012"/>
        <w:ind w:left="0"/>
        <w:jc w:val="both"/>
      </w:pPr>
      <w:r>
        <w:t xml:space="preserve">If personal signatures are chosen, every person entitled to sign has to have means to do it. </w:t>
      </w:r>
      <w:r>
        <w:t xml:space="preserve">If there is no national means available (ID-card </w:t>
      </w:r>
      <w:r>
        <w:t xml:space="preserve">with electronic capabilities for example), </w:t>
      </w:r>
      <w:r>
        <w:t xml:space="preserve">commercially available solutions </w:t>
      </w:r>
      <w:r>
        <w:t xml:space="preserve">have to</w:t>
      </w:r>
      <w:r>
        <w:t xml:space="preserve"> be implemented.</w:t>
      </w:r>
      <w:r>
        <w:t xml:space="preserve"> </w:t>
      </w:r>
      <w:r/>
    </w:p>
    <w:p>
      <w:pPr>
        <w:pStyle w:val="1012"/>
        <w:ind w:left="0"/>
        <w:jc w:val="both"/>
      </w:pPr>
      <w:r>
        <w:t xml:space="preserve">If signature is put into file (PDF for example)</w:t>
      </w:r>
      <w:r>
        <w:t xml:space="preserve">, </w:t>
      </w:r>
      <w:r>
        <w:t xml:space="preserve">there </w:t>
      </w:r>
      <w:r>
        <w:t xml:space="preserve">h</w:t>
      </w:r>
      <w:r>
        <w:t xml:space="preserve">as to</w:t>
      </w:r>
      <w:r>
        <w:t xml:space="preserve"> be possibility to distinguish the signed files</w:t>
      </w:r>
      <w:r>
        <w:t xml:space="preserve"> from not signed ones</w:t>
      </w:r>
      <w:r>
        <w:t xml:space="preserve">, e.g </w:t>
      </w:r>
      <w:r>
        <w:t xml:space="preserve">adding some marker t</w:t>
      </w:r>
      <w:r>
        <w:t xml:space="preserve">o file name</w:t>
      </w:r>
      <w:r>
        <w:t xml:space="preserve">. Container based signing creates a </w:t>
      </w:r>
      <w:r>
        <w:t xml:space="preserve">new “container” file </w:t>
      </w:r>
      <w:r>
        <w:t xml:space="preserve">with signed document in it, so it’s </w:t>
      </w:r>
      <w:r>
        <w:t xml:space="preserve">easily distinguishable as a signed file</w:t>
      </w:r>
      <w:r>
        <w:t xml:space="preserve">.</w:t>
      </w:r>
      <w:r/>
    </w:p>
    <w:p>
      <w:pPr>
        <w:pStyle w:val="1012"/>
        <w:ind w:left="0"/>
        <w:jc w:val="both"/>
      </w:pPr>
      <w:r>
        <w:t xml:space="preserve">When using organization signatures/stamps</w:t>
      </w:r>
      <w:r>
        <w:t xml:space="preserve"> it is necessary to </w:t>
      </w:r>
      <w:r>
        <w:t xml:space="preserve">implement</w:t>
      </w:r>
      <w:r>
        <w:t xml:space="preserve"> a software environment where files </w:t>
      </w:r>
      <w:r>
        <w:t xml:space="preserve">can b</w:t>
      </w:r>
      <w:r>
        <w:t xml:space="preserve">e </w:t>
      </w:r>
      <w:r>
        <w:t xml:space="preserve">uploaded</w:t>
      </w:r>
      <w:r>
        <w:t xml:space="preserve">,</w:t>
      </w:r>
      <w:r>
        <w:t xml:space="preserve"> identified</w:t>
      </w:r>
      <w:r>
        <w:t xml:space="preserve"> and their status indicated (in need of </w:t>
      </w:r>
      <w:r>
        <w:t xml:space="preserve">signing, approved, rejected etc)</w:t>
      </w:r>
      <w:r>
        <w:t xml:space="preserve">, users are securely identified</w:t>
      </w:r>
      <w:r>
        <w:t xml:space="preserve"> and can apply correct status to files</w:t>
      </w:r>
      <w:r>
        <w:t xml:space="preserve">.</w:t>
      </w:r>
      <w:r>
        <w:t xml:space="preserve"> Signature of or</w:t>
      </w:r>
      <w:r>
        <w:t xml:space="preserve">ganization can then </w:t>
      </w:r>
      <w:r>
        <w:t xml:space="preserve">applied</w:t>
      </w:r>
      <w:r>
        <w:t xml:space="preserve"> </w:t>
      </w:r>
      <w:r>
        <w:t xml:space="preserve">either automatically by environ</w:t>
      </w:r>
      <w:r>
        <w:t xml:space="preserve">ment or by a person entitled to have the rights.</w:t>
      </w:r>
      <w:r/>
    </w:p>
    <w:p>
      <w:pPr>
        <w:pStyle w:val="1012"/>
        <w:numPr>
          <w:ilvl w:val="1"/>
          <w:numId w:val="31"/>
        </w:numPr>
      </w:pPr>
      <w:r>
        <w:t xml:space="preserve">Storage of signed DCC</w:t>
      </w:r>
      <w:r/>
    </w:p>
    <w:p>
      <w:pPr>
        <w:pStyle w:val="1012"/>
        <w:ind w:left="0"/>
        <w:jc w:val="both"/>
      </w:pPr>
      <w:r>
        <w:t xml:space="preserve">When signing with qualified signature</w:t>
      </w:r>
      <w:r>
        <w:t xml:space="preserve">, it gives protection against changing file’s contents</w:t>
      </w:r>
      <w:r>
        <w:t xml:space="preserve"> but security </w:t>
      </w:r>
      <w:r>
        <w:t xml:space="preserve">means against</w:t>
      </w:r>
      <w:r>
        <w:t xml:space="preserve"> unauthorized erasing or moving the </w:t>
      </w:r>
      <w:r>
        <w:t xml:space="preserve">files </w:t>
      </w:r>
      <w:r>
        <w:t xml:space="preserve">still </w:t>
      </w:r>
      <w:r>
        <w:t xml:space="preserve">ha</w:t>
      </w:r>
      <w:r>
        <w:t xml:space="preserve">ve</w:t>
      </w:r>
      <w:r>
        <w:t xml:space="preserve"> to</w:t>
      </w:r>
      <w:r>
        <w:t xml:space="preserve"> be applied.</w:t>
      </w:r>
      <w:r/>
    </w:p>
    <w:p>
      <w:pPr>
        <w:pStyle w:val="1012"/>
        <w:numPr>
          <w:ilvl w:val="1"/>
          <w:numId w:val="31"/>
        </w:numPr>
      </w:pPr>
      <w:r>
        <w:t xml:space="preserve">Transmission of signed DCC to customer</w:t>
      </w:r>
      <w:r/>
    </w:p>
    <w:p>
      <w:pPr>
        <w:pStyle w:val="1012"/>
        <w:ind w:left="0"/>
        <w:jc w:val="both"/>
      </w:pPr>
      <w:r>
        <w:t xml:space="preserve">Signature gives protection against unintended tampering of information but g</w:t>
      </w:r>
      <w:r>
        <w:t xml:space="preserve">eneral confidentiality rules that apply in organization </w:t>
      </w:r>
      <w:r>
        <w:t xml:space="preserve">have to</w:t>
      </w:r>
      <w:r>
        <w:t xml:space="preserve"> be applied</w:t>
      </w:r>
      <w:r>
        <w:t xml:space="preserve"> to be sure that DCC reaches the in</w:t>
      </w:r>
      <w:r>
        <w:t xml:space="preserve">tended recipient and no other. For extra security </w:t>
      </w:r>
      <w:r>
        <w:t xml:space="preserve">there are means</w:t>
      </w:r>
      <w:r>
        <w:t xml:space="preserve"> available</w:t>
      </w:r>
      <w:r>
        <w:t xml:space="preserve"> for encrypting the signed files, for example in Estonia </w:t>
      </w:r>
      <w:r>
        <w:t xml:space="preserve">a </w:t>
      </w:r>
      <w:r>
        <w:t xml:space="preserve">signed file can be encrypted so it can be opened only by a person</w:t>
      </w:r>
      <w:r>
        <w:t xml:space="preserve"> </w:t>
      </w:r>
      <w:r>
        <w:t xml:space="preserve">with </w:t>
      </w:r>
      <w:r>
        <w:t xml:space="preserve">specific personal ID </w:t>
      </w:r>
      <w:r>
        <w:t xml:space="preserve">number</w:t>
      </w:r>
      <w:r>
        <w:t xml:space="preserve">, using </w:t>
      </w:r>
      <w:r>
        <w:t xml:space="preserve">ID card or other equivalent elec</w:t>
      </w:r>
      <w:r>
        <w:t xml:space="preserve">tronic identifying means.</w:t>
      </w:r>
      <w:r/>
    </w:p>
    <w:p>
      <w:pPr>
        <w:pStyle w:val="1012"/>
        <w:numPr>
          <w:ilvl w:val="1"/>
          <w:numId w:val="31"/>
        </w:numPr>
      </w:pPr>
      <w:r>
        <w:t xml:space="preserve">Customer validating</w:t>
      </w:r>
      <w:r>
        <w:t xml:space="preserve"> (DCC and)</w:t>
      </w:r>
      <w:r>
        <w:t xml:space="preserve"> signature when receiving DCC (DCC integrity, authenticity checking)</w:t>
      </w:r>
      <w:r/>
    </w:p>
    <w:p>
      <w:pPr>
        <w:pStyle w:val="1012"/>
        <w:ind w:left="0"/>
        <w:jc w:val="both"/>
      </w:pPr>
      <w:r>
        <w:t xml:space="preserve">Validation </w:t>
      </w:r>
      <w:r>
        <w:t xml:space="preserve">possibility</w:t>
      </w:r>
      <w:r>
        <w:t xml:space="preserve"> </w:t>
      </w:r>
      <w:r>
        <w:t xml:space="preserve">has to</w:t>
      </w:r>
      <w:r>
        <w:t xml:space="preserve"> be a part</w:t>
      </w:r>
      <w:r>
        <w:t xml:space="preserve"> of chosen signing solution, it can be </w:t>
      </w:r>
      <w:r>
        <w:t xml:space="preserve">independent</w:t>
      </w:r>
      <w:r>
        <w:t xml:space="preserve"> software t</w:t>
      </w:r>
      <w:r>
        <w:t xml:space="preserve">hat can check the certificates or customer can </w:t>
      </w:r>
      <w:r>
        <w:t xml:space="preserve">validate the signature </w:t>
      </w:r>
      <w:r>
        <w:t xml:space="preserve">by means provided by issuing organization, e.g upl</w:t>
      </w:r>
      <w:r>
        <w:t xml:space="preserve">oading file to</w:t>
      </w:r>
      <w:r>
        <w:t xml:space="preserve"> websi</w:t>
      </w:r>
      <w:r>
        <w:t xml:space="preserve">te </w:t>
      </w:r>
      <w:r>
        <w:t xml:space="preserve">and getting confirmation of authenticity</w:t>
      </w:r>
      <w:r>
        <w:t xml:space="preserve">. In case of signed PDF files, most </w:t>
      </w:r>
      <w:r>
        <w:t xml:space="preserve">PDF </w:t>
      </w:r>
      <w:r>
        <w:t xml:space="preserve">readers can show </w:t>
      </w:r>
      <w:r>
        <w:t xml:space="preserve">details of signa</w:t>
      </w:r>
      <w:r>
        <w:t xml:space="preserve">ture and origin of signing rights (certificates) associated with signature. </w:t>
      </w:r>
      <w:r/>
    </w:p>
    <w:p>
      <w:pPr>
        <w:pStyle w:val="1012"/>
        <w:ind w:left="0"/>
        <w:jc w:val="both"/>
      </w:pPr>
      <w:r>
        <w:t xml:space="preserve">Verification of</w:t>
      </w:r>
      <w:r>
        <w:t xml:space="preserve"> </w:t>
      </w:r>
      <w:r>
        <w:t xml:space="preserve">container based</w:t>
      </w:r>
      <w:r>
        <w:t xml:space="preserve"> s</w:t>
      </w:r>
      <w:r>
        <w:t xml:space="preserve">ign</w:t>
      </w:r>
      <w:r>
        <w:t xml:space="preserve">ature can be done using </w:t>
      </w:r>
      <w:r>
        <w:t xml:space="preserve">the same software as for creating and opening the container.</w:t>
      </w:r>
      <w:r/>
    </w:p>
    <w:p>
      <w:r>
        <w:t xml:space="preserve">Phase 3: Maintenance of signing infrastructure</w:t>
      </w:r>
      <w:r>
        <w:t xml:space="preserve"> (</w:t>
      </w:r>
      <w:r>
        <w:t xml:space="preserve">t</w:t>
      </w:r>
      <w:r>
        <w:t xml:space="preserve">hings to</w:t>
      </w:r>
      <w:r>
        <w:t xml:space="preserve"> consider </w:t>
      </w:r>
      <w:r>
        <w:t xml:space="preserve">for</w:t>
      </w:r>
      <w:r>
        <w:t xml:space="preserve"> </w:t>
      </w:r>
      <w:r>
        <w:t xml:space="preserve">keep</w:t>
      </w:r>
      <w:r>
        <w:t xml:space="preserve">ing</w:t>
      </w:r>
      <w:r>
        <w:t xml:space="preserve"> it running)</w:t>
      </w:r>
      <w:r/>
    </w:p>
    <w:p>
      <w:pPr>
        <w:pStyle w:val="1012"/>
        <w:numPr>
          <w:ilvl w:val="1"/>
          <w:numId w:val="19"/>
        </w:numPr>
        <w:ind w:left="284" w:hanging="284"/>
        <w:jc w:val="both"/>
      </w:pPr>
      <w:r>
        <w:t xml:space="preserve">Updating hardware and software</w:t>
      </w:r>
      <w:r/>
    </w:p>
    <w:p>
      <w:pPr>
        <w:pStyle w:val="1012"/>
        <w:ind w:left="0"/>
        <w:jc w:val="both"/>
      </w:pPr>
      <w:r>
        <w:t xml:space="preserve">Chosen solution must be kept </w:t>
      </w:r>
      <w:r>
        <w:t xml:space="preserve">up to date as any other software environment</w:t>
      </w:r>
      <w:r>
        <w:t xml:space="preserve">, when physical cards, readers or sticks are used, these might wear and have certificates limited by certain time period</w:t>
      </w:r>
      <w:r>
        <w:t xml:space="preserve">.</w:t>
      </w:r>
      <w:r/>
    </w:p>
    <w:p>
      <w:pPr>
        <w:pStyle w:val="1012"/>
        <w:numPr>
          <w:ilvl w:val="1"/>
          <w:numId w:val="19"/>
        </w:numPr>
        <w:ind w:left="284" w:hanging="284"/>
        <w:jc w:val="both"/>
      </w:pPr>
      <w:r>
        <w:t xml:space="preserve">Late requests for DCC validation </w:t>
      </w:r>
      <w:r/>
    </w:p>
    <w:p>
      <w:pPr>
        <w:pStyle w:val="1012"/>
        <w:ind w:left="0"/>
        <w:jc w:val="both"/>
      </w:pPr>
      <w:r>
        <w:t xml:space="preserve">There </w:t>
      </w:r>
      <w:r>
        <w:t xml:space="preserve">has to</w:t>
      </w:r>
      <w:r>
        <w:t xml:space="preserve"> be a plan how to validate</w:t>
      </w:r>
      <w:r>
        <w:t xml:space="preserve"> a signature that is given certain amount of time ago, maybe l</w:t>
      </w:r>
      <w:r>
        <w:t xml:space="preserve">imits for applica</w:t>
      </w:r>
      <w:r>
        <w:t xml:space="preserve">ble validation time have to be given out. It is essential that signature </w:t>
      </w:r>
      <w:r>
        <w:t xml:space="preserve">solution </w:t>
      </w:r>
      <w:r>
        <w:t xml:space="preserve">provi</w:t>
      </w:r>
      <w:r>
        <w:t xml:space="preserve">der has a policy for ageing signatures.</w:t>
      </w:r>
      <w:r/>
    </w:p>
    <w:p>
      <w:pPr>
        <w:pStyle w:val="1012"/>
        <w:ind w:left="0"/>
        <w:jc w:val="both"/>
      </w:pPr>
      <w:r>
        <w:t xml:space="preserve">General thought </w:t>
      </w:r>
      <w:r>
        <w:t xml:space="preserve">has to</w:t>
      </w:r>
      <w:r>
        <w:t xml:space="preserve"> be given if after longer period of tim</w:t>
      </w:r>
      <w:r>
        <w:t xml:space="preserve">e there would be a possibility to open the files at</w:t>
      </w:r>
      <w:r>
        <w:t xml:space="preserve"> all</w:t>
      </w:r>
      <w:r>
        <w:t xml:space="preserve">. If for example PDF files </w:t>
      </w:r>
      <w:r>
        <w:t xml:space="preserve">would not be used anymore, would there still be possibility to open these old files after 10 or 20 years</w:t>
      </w:r>
      <w:r>
        <w:t xml:space="preserve"> or read the signatures</w:t>
      </w:r>
      <w:r>
        <w:t xml:space="preserve">?</w:t>
      </w:r>
      <w:r/>
    </w:p>
    <w:p>
      <w:pPr>
        <w:pStyle w:val="1012"/>
        <w:ind w:left="284" w:hanging="284"/>
        <w:jc w:val="both"/>
      </w:pPr>
      <w:r/>
      <w:r/>
    </w:p>
    <w:p>
      <w:pPr>
        <w:pStyle w:val="1012"/>
        <w:numPr>
          <w:ilvl w:val="1"/>
          <w:numId w:val="19"/>
        </w:numPr>
        <w:ind w:left="284" w:hanging="284"/>
        <w:jc w:val="both"/>
      </w:pPr>
      <w:r>
        <w:t xml:space="preserve">Updating/replacing </w:t>
      </w:r>
      <w:r>
        <w:t xml:space="preserve">signatures</w:t>
      </w:r>
      <w:r/>
    </w:p>
    <w:p>
      <w:pPr>
        <w:pStyle w:val="1012"/>
        <w:ind w:left="0"/>
        <w:jc w:val="both"/>
      </w:pPr>
      <w:r>
        <w:t xml:space="preserve">Re</w:t>
      </w:r>
      <w:r>
        <w:t xml:space="preserve">-</w:t>
      </w:r>
      <w:r>
        <w:t xml:space="preserve">signing documents </w:t>
      </w:r>
      <w:r>
        <w:t xml:space="preserve">can be needed when </w:t>
      </w:r>
      <w:r>
        <w:t xml:space="preserve">cryptographic means used for signing have been </w:t>
      </w:r>
      <w:r>
        <w:t xml:space="preserve">updated after previous version is not considered to be safe anymore. </w:t>
      </w:r>
      <w:r>
        <w:t xml:space="preserve"> For </w:t>
      </w:r>
      <w:r>
        <w:t xml:space="preserve">example</w:t>
      </w:r>
      <w:r>
        <w:t xml:space="preserve"> in Estonia cryptographic means for </w:t>
      </w:r>
      <w:r>
        <w:t xml:space="preserve">signing </w:t>
      </w:r>
      <w:r>
        <w:t xml:space="preserve">have been updated several times over years</w:t>
      </w:r>
      <w:r>
        <w:t xml:space="preserve"> but a solution is been made available for</w:t>
      </w:r>
      <w:r>
        <w:t xml:space="preserve"> users to re-sign the documents with </w:t>
      </w:r>
      <w:r>
        <w:t xml:space="preserve">current level security signatures. Signed document remains </w:t>
      </w:r>
      <w:r>
        <w:t xml:space="preserve">thereby </w:t>
      </w:r>
      <w:r>
        <w:t xml:space="preserve">unchanged</w:t>
      </w:r>
      <w:r>
        <w:t xml:space="preserve">.</w:t>
      </w:r>
      <w:r/>
    </w:p>
    <w:sectPr>
      <w:headerReference w:type="default" r:id="rId9"/>
      <w:footerReference w:type="default" r:id="rId10"/>
      <w:footnotePr/>
      <w:endnotePr/>
      <w:type w:val="nextPage"/>
      <w:pgSz w:w="11906" w:h="16838" w:orient="portrait"/>
      <w:pgMar w:top="1440" w:right="1440" w:bottom="1440" w:left="144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 w:type="continuationNotice" w:id="1">
    <w:p>
      <w:pPr>
        <w:spacing w:after="0" w:line="240" w:lineRule="auto"/>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Calibri">
    <w:panose1 w:val="020F0502020204030204"/>
  </w:font>
  <w:font w:name="Symbol">
    <w:panose1 w:val="05010000000000000000"/>
  </w:font>
  <w:font w:name="Times New Roman">
    <w:panose1 w:val="02020603050405020304"/>
  </w:font>
  <w:font w:name="Segoe UI">
    <w:panose1 w:val="020B0502040504020204"/>
  </w:font>
  <w:font w:name="Arial">
    <w:panose1 w:val="020B0604020202020204"/>
  </w:font>
  <w:font w:name="Cambria">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7"/>
      <w:jc w:val="right"/>
    </w:pP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color w:val="4472c4" w:themeColor="accent1"/>
        <w:sz w:val="20"/>
        <w:szCs w:val="20"/>
      </w:rPr>
      <w:t xml:space="preserve">1</w:t>
    </w:r>
    <w:r>
      <w:rPr>
        <w:color w:val="4472c4" w:themeColor="accent1"/>
        <w:sz w:val="20"/>
        <w:szCs w:val="20"/>
      </w:rPr>
      <w:fldChar w:fldCharType="end"/>
    </w:r>
    <w:r/>
  </w:p>
  <w:p>
    <w:pPr>
      <w:pStyle w:val="947"/>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 w:type="continuationNotice" w:id="1">
    <w:p>
      <w:pPr>
        <w:spacing w:after="0" w:line="240" w:lineRule="auto"/>
      </w:pP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5"/>
      <w:jc w:val="right"/>
      <w:rPr>
        <w:sz w:val="18"/>
        <w:szCs w:val="18"/>
      </w:rPr>
    </w:pPr>
    <w:r>
      <w:rPr>
        <w:sz w:val="18"/>
        <w:szCs w:val="18"/>
      </w:rPr>
      <w:t xml:space="preserve">Project DCC2GO Publication</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360" w:hanging="360"/>
      </w:pPr>
      <w:rPr>
        <w:rFonts w:hint="default"/>
        <w:b/>
        <w:bCs/>
      </w:rPr>
    </w:lvl>
    <w:lvl w:ilvl="1">
      <w:start w:val="1"/>
      <w:numFmt w:val="decimal"/>
      <w:isLgl w:val="false"/>
      <w:suff w:val="tab"/>
      <w:lvlText w:val="%1.%2."/>
      <w:lvlJc w:val="left"/>
      <w:pPr>
        <w:ind w:left="792" w:hanging="432"/>
      </w:pPr>
    </w:lvl>
    <w:lvl w:ilvl="2">
      <w:start w:val="1"/>
      <w:numFmt w:val="bullet"/>
      <w:isLgl w:val="false"/>
      <w:suff w:val="tab"/>
      <w:lvlText w:val=""/>
      <w:lvlJc w:val="left"/>
      <w:pPr>
        <w:ind w:left="1224" w:hanging="504"/>
      </w:pPr>
      <w:rPr>
        <w:rFonts w:hint="default" w:ascii="Symbol" w:hAnsi="Symbol"/>
      </w:r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1">
    <w:multiLevelType w:val="hybridMultilevel"/>
    <w:lvl w:ilvl="0">
      <w:start w:val="1"/>
      <w:numFmt w:val="bullet"/>
      <w:isLgl w:val="false"/>
      <w:suff w:val="tab"/>
      <w:lvlText w:val="-"/>
      <w:lvlJc w:val="left"/>
      <w:pPr>
        <w:ind w:left="720" w:hanging="360"/>
      </w:pPr>
      <w:rPr>
        <w:rFonts w:hint="default" w:ascii="Calibri" w:hAnsi="Calibri" w:cs="Calibri" w:eastAsiaTheme="minorHAnsi"/>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
    <w:multiLevelType w:val="hybridMultilevel"/>
    <w:lvl w:ilvl="0">
      <w:start w:val="1"/>
      <w:numFmt w:val="bullet"/>
      <w:isLgl w:val="false"/>
      <w:suff w:val="tab"/>
      <w:lvlText w:val="-"/>
      <w:lvlJc w:val="left"/>
      <w:pPr>
        <w:ind w:left="720" w:hanging="360"/>
      </w:pPr>
      <w:rPr>
        <w:rFonts w:hint="default" w:ascii="Calibri" w:hAnsi="Calibri" w:cs="Calibri" w:eastAsiaTheme="minorHAnsi"/>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
    <w:multiLevelType w:val="hybridMultilevel"/>
    <w:lvl w:ilvl="0">
      <w:start w:val="1"/>
      <w:numFmt w:val="lowerLetter"/>
      <w:isLgl w:val="false"/>
      <w:suff w:val="tab"/>
      <w:lvlText w:val="%1)"/>
      <w:lvlJc w:val="left"/>
      <w:pPr>
        <w:ind w:left="360" w:hanging="360"/>
      </w:pPr>
      <w:rPr>
        <w:rFonts w:hint="default"/>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4">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720" w:hanging="360"/>
      </w:pPr>
      <w:rPr>
        <w:rFonts w:hint="default" w:ascii="Calibri" w:hAnsi="Calibri" w:cs="Calibri" w:eastAsiaTheme="minorHAnsi"/>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6">
    <w:multiLevelType w:val="hybridMultilevel"/>
    <w:lvl w:ilvl="0">
      <w:start w:val="1"/>
      <w:numFmt w:val="decimal"/>
      <w:isLgl w:val="false"/>
      <w:suff w:val="tab"/>
      <w:lvlText w:val="%1."/>
      <w:lvlJc w:val="left"/>
      <w:pPr>
        <w:ind w:left="1068" w:hanging="360"/>
      </w:pPr>
    </w:lvl>
    <w:lvl w:ilvl="1">
      <w:start w:val="1"/>
      <w:numFmt w:val="lowerLetter"/>
      <w:isLgl w:val="false"/>
      <w:suff w:val="tab"/>
      <w:lvlText w:val="%2."/>
      <w:lvlJc w:val="left"/>
      <w:pPr>
        <w:ind w:left="1788" w:hanging="360"/>
      </w:pPr>
    </w:lvl>
    <w:lvl w:ilvl="2">
      <w:start w:val="1"/>
      <w:numFmt w:val="lowerRoman"/>
      <w:isLgl w:val="false"/>
      <w:suff w:val="tab"/>
      <w:lvlText w:val="%3."/>
      <w:lvlJc w:val="right"/>
      <w:pPr>
        <w:ind w:left="2508" w:hanging="180"/>
      </w:pPr>
    </w:lvl>
    <w:lvl w:ilvl="3">
      <w:start w:val="1"/>
      <w:numFmt w:val="decimal"/>
      <w:isLgl w:val="false"/>
      <w:suff w:val="tab"/>
      <w:lvlText w:val="%4."/>
      <w:lvlJc w:val="left"/>
      <w:pPr>
        <w:ind w:left="3228" w:hanging="360"/>
      </w:pPr>
    </w:lvl>
    <w:lvl w:ilvl="4">
      <w:start w:val="1"/>
      <w:numFmt w:val="lowerLetter"/>
      <w:isLgl w:val="false"/>
      <w:suff w:val="tab"/>
      <w:lvlText w:val="%5."/>
      <w:lvlJc w:val="left"/>
      <w:pPr>
        <w:ind w:left="3948" w:hanging="360"/>
      </w:pPr>
    </w:lvl>
    <w:lvl w:ilvl="5">
      <w:start w:val="1"/>
      <w:numFmt w:val="lowerRoman"/>
      <w:isLgl w:val="false"/>
      <w:suff w:val="tab"/>
      <w:lvlText w:val="%6."/>
      <w:lvlJc w:val="right"/>
      <w:pPr>
        <w:ind w:left="4668" w:hanging="180"/>
      </w:pPr>
    </w:lvl>
    <w:lvl w:ilvl="6">
      <w:start w:val="1"/>
      <w:numFmt w:val="decimal"/>
      <w:isLgl w:val="false"/>
      <w:suff w:val="tab"/>
      <w:lvlText w:val="%7."/>
      <w:lvlJc w:val="left"/>
      <w:pPr>
        <w:ind w:left="5388" w:hanging="360"/>
      </w:pPr>
    </w:lvl>
    <w:lvl w:ilvl="7">
      <w:start w:val="1"/>
      <w:numFmt w:val="lowerLetter"/>
      <w:isLgl w:val="false"/>
      <w:suff w:val="tab"/>
      <w:lvlText w:val="%8."/>
      <w:lvlJc w:val="left"/>
      <w:pPr>
        <w:ind w:left="6108" w:hanging="360"/>
      </w:pPr>
    </w:lvl>
    <w:lvl w:ilvl="8">
      <w:start w:val="1"/>
      <w:numFmt w:val="lowerRoman"/>
      <w:isLgl w:val="false"/>
      <w:suff w:val="tab"/>
      <w:lvlText w:val="%9."/>
      <w:lvlJc w:val="right"/>
      <w:pPr>
        <w:ind w:left="6828" w:hanging="180"/>
      </w:pPr>
    </w:lvl>
  </w:abstractNum>
  <w:abstractNum w:abstractNumId="7">
    <w:multiLevelType w:val="hybridMultilevel"/>
    <w:lvl w:ilvl="0">
      <w:start w:val="1"/>
      <w:numFmt w:val="bullet"/>
      <w:isLgl w:val="false"/>
      <w:suff w:val="tab"/>
      <w:lvlText w:val="-"/>
      <w:lvlJc w:val="left"/>
      <w:pPr>
        <w:ind w:left="720" w:hanging="360"/>
      </w:pPr>
      <w:rPr>
        <w:rFonts w:hint="default" w:ascii="Calibri" w:hAnsi="Calibri" w:cs="Calibri" w:eastAsiaTheme="minorHAnsi"/>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8">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9">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0">
    <w:multiLevelType w:val="hybridMultilevel"/>
    <w:lvl w:ilvl="0">
      <w:start w:val="1"/>
      <w:numFmt w:val="bullet"/>
      <w:isLgl w:val="false"/>
      <w:suff w:val="tab"/>
      <w:lvlText w:val="-"/>
      <w:lvlJc w:val="left"/>
      <w:pPr>
        <w:ind w:left="720" w:hanging="360"/>
      </w:pPr>
      <w:rPr>
        <w:rFonts w:hint="default" w:ascii="Calibri" w:hAnsi="Calibri" w:cs="Calibri" w:eastAsiaTheme="minorHAnsi"/>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1">
    <w:multiLevelType w:val="hybridMultilevel"/>
    <w:lvl w:ilvl="0">
      <w:start w:val="1"/>
      <w:numFmt w:val="decimal"/>
      <w:isLgl w:val="false"/>
      <w:suff w:val="tab"/>
      <w:lvlText w:val="%1."/>
      <w:lvlJc w:val="left"/>
      <w:pPr>
        <w:ind w:left="360" w:hanging="360"/>
      </w:pPr>
      <w:rPr>
        <w:rFonts w:hint="default"/>
      </w:rPr>
    </w:lvl>
    <w:lvl w:ilvl="1">
      <w:start w:val="1"/>
      <w:numFmt w:val="decimal"/>
      <w:isLgl w:val="false"/>
      <w:suff w:val="tab"/>
      <w:lvlText w:val="%1.%2."/>
      <w:lvlJc w:val="left"/>
      <w:pPr>
        <w:ind w:left="792" w:hanging="432"/>
      </w:pPr>
    </w:lvl>
    <w:lvl w:ilvl="2">
      <w:start w:val="1"/>
      <w:numFmt w:val="bullet"/>
      <w:isLgl w:val="false"/>
      <w:suff w:val="tab"/>
      <w:lvlText w:val=""/>
      <w:lvlJc w:val="left"/>
      <w:pPr>
        <w:ind w:left="1224" w:hanging="504"/>
      </w:pPr>
      <w:rPr>
        <w:rFonts w:hint="default" w:ascii="Symbol" w:hAnsi="Symbol"/>
      </w:r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12">
    <w:multiLevelType w:val="hybridMultilevel"/>
    <w:lvl w:ilvl="0">
      <w:start w:val="1"/>
      <w:numFmt w:val="bullet"/>
      <w:isLgl w:val="false"/>
      <w:suff w:val="tab"/>
      <w:lvlText w:val="-"/>
      <w:lvlJc w:val="left"/>
      <w:pPr>
        <w:ind w:left="720" w:hanging="360"/>
      </w:pPr>
      <w:rPr>
        <w:rFonts w:hint="default" w:ascii="Calibri" w:hAnsi="Calibri" w:cs="Calibri" w:eastAsiaTheme="minorHAnsi"/>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bullet"/>
      <w:isLgl w:val="false"/>
      <w:suff w:val="tab"/>
      <w:lvlText w:val=""/>
      <w:lvlJc w:val="left"/>
      <w:pPr>
        <w:ind w:left="1068" w:hanging="360"/>
      </w:pPr>
      <w:rPr>
        <w:rFonts w:hint="default" w:ascii="Symbol" w:hAnsi="Symbol"/>
      </w:rPr>
    </w:lvl>
    <w:lvl w:ilvl="1">
      <w:start w:val="1"/>
      <w:numFmt w:val="bullet"/>
      <w:isLgl w:val="false"/>
      <w:suff w:val="tab"/>
      <w:lvlText w:val="o"/>
      <w:lvlJc w:val="left"/>
      <w:pPr>
        <w:ind w:left="1788" w:hanging="360"/>
      </w:pPr>
      <w:rPr>
        <w:rFonts w:hint="default" w:ascii="Courier New" w:hAnsi="Courier New"/>
      </w:rPr>
    </w:lvl>
    <w:lvl w:ilvl="2">
      <w:start w:val="1"/>
      <w:numFmt w:val="bullet"/>
      <w:isLgl w:val="false"/>
      <w:suff w:val="tab"/>
      <w:lvlText w:val=""/>
      <w:lvlJc w:val="left"/>
      <w:pPr>
        <w:ind w:left="2508" w:hanging="360"/>
      </w:pPr>
      <w:rPr>
        <w:rFonts w:hint="default" w:ascii="Wingdings" w:hAnsi="Wingdings"/>
      </w:rPr>
    </w:lvl>
    <w:lvl w:ilvl="3">
      <w:start w:val="1"/>
      <w:numFmt w:val="bullet"/>
      <w:isLgl w:val="false"/>
      <w:suff w:val="tab"/>
      <w:lvlText w:val=""/>
      <w:lvlJc w:val="left"/>
      <w:pPr>
        <w:ind w:left="3228" w:hanging="360"/>
      </w:pPr>
      <w:rPr>
        <w:rFonts w:hint="default" w:ascii="Symbol" w:hAnsi="Symbol"/>
      </w:rPr>
    </w:lvl>
    <w:lvl w:ilvl="4">
      <w:start w:val="1"/>
      <w:numFmt w:val="bullet"/>
      <w:isLgl w:val="false"/>
      <w:suff w:val="tab"/>
      <w:lvlText w:val="o"/>
      <w:lvlJc w:val="left"/>
      <w:pPr>
        <w:ind w:left="3948" w:hanging="360"/>
      </w:pPr>
      <w:rPr>
        <w:rFonts w:hint="default" w:ascii="Courier New" w:hAnsi="Courier New"/>
      </w:rPr>
    </w:lvl>
    <w:lvl w:ilvl="5">
      <w:start w:val="1"/>
      <w:numFmt w:val="bullet"/>
      <w:isLgl w:val="false"/>
      <w:suff w:val="tab"/>
      <w:lvlText w:val=""/>
      <w:lvlJc w:val="left"/>
      <w:pPr>
        <w:ind w:left="4668" w:hanging="360"/>
      </w:pPr>
      <w:rPr>
        <w:rFonts w:hint="default" w:ascii="Wingdings" w:hAnsi="Wingdings"/>
      </w:rPr>
    </w:lvl>
    <w:lvl w:ilvl="6">
      <w:start w:val="1"/>
      <w:numFmt w:val="bullet"/>
      <w:isLgl w:val="false"/>
      <w:suff w:val="tab"/>
      <w:lvlText w:val=""/>
      <w:lvlJc w:val="left"/>
      <w:pPr>
        <w:ind w:left="5388" w:hanging="360"/>
      </w:pPr>
      <w:rPr>
        <w:rFonts w:hint="default" w:ascii="Symbol" w:hAnsi="Symbol"/>
      </w:rPr>
    </w:lvl>
    <w:lvl w:ilvl="7">
      <w:start w:val="1"/>
      <w:numFmt w:val="bullet"/>
      <w:isLgl w:val="false"/>
      <w:suff w:val="tab"/>
      <w:lvlText w:val="o"/>
      <w:lvlJc w:val="left"/>
      <w:pPr>
        <w:ind w:left="6108" w:hanging="360"/>
      </w:pPr>
      <w:rPr>
        <w:rFonts w:hint="default" w:ascii="Courier New" w:hAnsi="Courier New"/>
      </w:rPr>
    </w:lvl>
    <w:lvl w:ilvl="8">
      <w:start w:val="1"/>
      <w:numFmt w:val="bullet"/>
      <w:isLgl w:val="false"/>
      <w:suff w:val="tab"/>
      <w:lvlText w:val=""/>
      <w:lvlJc w:val="left"/>
      <w:pPr>
        <w:ind w:left="6828" w:hanging="360"/>
      </w:pPr>
      <w:rPr>
        <w:rFonts w:hint="default" w:ascii="Wingdings" w:hAnsi="Wingdings"/>
      </w:rPr>
    </w:lvl>
  </w:abstractNum>
  <w:abstractNum w:abstractNumId="16">
    <w:multiLevelType w:val="hybridMultilevel"/>
    <w:lvl w:ilvl="0">
      <w:start w:val="1"/>
      <w:numFmt w:val="decimal"/>
      <w:isLgl w:val="false"/>
      <w:suff w:val="tab"/>
      <w:lvlText w:val="%1."/>
      <w:lvlJc w:val="left"/>
      <w:pPr>
        <w:ind w:left="360" w:hanging="360"/>
      </w:pPr>
      <w:rPr>
        <w:rFonts w:hint="default"/>
      </w:rPr>
    </w:lvl>
    <w:lvl w:ilvl="1">
      <w:start w:val="1"/>
      <w:numFmt w:val="decimal"/>
      <w:isLgl w:val="false"/>
      <w:suff w:val="tab"/>
      <w:lvlText w:val="%1.%2."/>
      <w:lvlJc w:val="left"/>
      <w:pPr>
        <w:ind w:left="792" w:hanging="432"/>
      </w:pPr>
    </w:lvl>
    <w:lvl w:ilvl="2">
      <w:start w:val="1"/>
      <w:numFmt w:val="bullet"/>
      <w:isLgl w:val="false"/>
      <w:suff w:val="tab"/>
      <w:lvlText w:val=""/>
      <w:lvlJc w:val="left"/>
      <w:pPr>
        <w:ind w:left="1224" w:hanging="504"/>
      </w:pPr>
      <w:rPr>
        <w:rFonts w:hint="default" w:ascii="Symbol" w:hAnsi="Symbol"/>
      </w:r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17">
    <w:multiLevelType w:val="hybridMultilevel"/>
    <w:lvl w:ilvl="0">
      <w:start w:val="1"/>
      <w:numFmt w:val="bullet"/>
      <w:isLgl w:val="false"/>
      <w:suff w:val="tab"/>
      <w:lvlText w:val="-"/>
      <w:lvlJc w:val="left"/>
      <w:pPr>
        <w:ind w:left="1077" w:hanging="360"/>
      </w:pPr>
      <w:rPr>
        <w:rFonts w:hint="default" w:ascii="Calibri" w:hAnsi="Calibri" w:cs="Calibri" w:eastAsiaTheme="minorHAnsi"/>
      </w:rPr>
    </w:lvl>
    <w:lvl w:ilvl="1">
      <w:start w:val="1"/>
      <w:numFmt w:val="bullet"/>
      <w:isLgl w:val="false"/>
      <w:suff w:val="tab"/>
      <w:lvlText w:val="o"/>
      <w:lvlJc w:val="left"/>
      <w:pPr>
        <w:ind w:left="1797" w:hanging="360"/>
      </w:pPr>
      <w:rPr>
        <w:rFonts w:hint="default" w:ascii="Courier New" w:hAnsi="Courier New" w:cs="Courier New"/>
      </w:rPr>
    </w:lvl>
    <w:lvl w:ilvl="2">
      <w:start w:val="1"/>
      <w:numFmt w:val="bullet"/>
      <w:isLgl w:val="false"/>
      <w:suff w:val="tab"/>
      <w:lvlText w:val=""/>
      <w:lvlJc w:val="left"/>
      <w:pPr>
        <w:ind w:left="2517" w:hanging="360"/>
      </w:pPr>
      <w:rPr>
        <w:rFonts w:hint="default" w:ascii="Wingdings" w:hAnsi="Wingdings"/>
      </w:rPr>
    </w:lvl>
    <w:lvl w:ilvl="3">
      <w:start w:val="1"/>
      <w:numFmt w:val="bullet"/>
      <w:isLgl w:val="false"/>
      <w:suff w:val="tab"/>
      <w:lvlText w:val=""/>
      <w:lvlJc w:val="left"/>
      <w:pPr>
        <w:ind w:left="3237" w:hanging="360"/>
      </w:pPr>
      <w:rPr>
        <w:rFonts w:hint="default" w:ascii="Symbol" w:hAnsi="Symbol"/>
      </w:rPr>
    </w:lvl>
    <w:lvl w:ilvl="4">
      <w:start w:val="1"/>
      <w:numFmt w:val="bullet"/>
      <w:isLgl w:val="false"/>
      <w:suff w:val="tab"/>
      <w:lvlText w:val="o"/>
      <w:lvlJc w:val="left"/>
      <w:pPr>
        <w:ind w:left="3957" w:hanging="360"/>
      </w:pPr>
      <w:rPr>
        <w:rFonts w:hint="default" w:ascii="Courier New" w:hAnsi="Courier New" w:cs="Courier New"/>
      </w:rPr>
    </w:lvl>
    <w:lvl w:ilvl="5">
      <w:start w:val="1"/>
      <w:numFmt w:val="bullet"/>
      <w:isLgl w:val="false"/>
      <w:suff w:val="tab"/>
      <w:lvlText w:val=""/>
      <w:lvlJc w:val="left"/>
      <w:pPr>
        <w:ind w:left="4677" w:hanging="360"/>
      </w:pPr>
      <w:rPr>
        <w:rFonts w:hint="default" w:ascii="Wingdings" w:hAnsi="Wingdings"/>
      </w:rPr>
    </w:lvl>
    <w:lvl w:ilvl="6">
      <w:start w:val="1"/>
      <w:numFmt w:val="bullet"/>
      <w:isLgl w:val="false"/>
      <w:suff w:val="tab"/>
      <w:lvlText w:val=""/>
      <w:lvlJc w:val="left"/>
      <w:pPr>
        <w:ind w:left="5397" w:hanging="360"/>
      </w:pPr>
      <w:rPr>
        <w:rFonts w:hint="default" w:ascii="Symbol" w:hAnsi="Symbol"/>
      </w:rPr>
    </w:lvl>
    <w:lvl w:ilvl="7">
      <w:start w:val="1"/>
      <w:numFmt w:val="bullet"/>
      <w:isLgl w:val="false"/>
      <w:suff w:val="tab"/>
      <w:lvlText w:val="o"/>
      <w:lvlJc w:val="left"/>
      <w:pPr>
        <w:ind w:left="6117" w:hanging="360"/>
      </w:pPr>
      <w:rPr>
        <w:rFonts w:hint="default" w:ascii="Courier New" w:hAnsi="Courier New" w:cs="Courier New"/>
      </w:rPr>
    </w:lvl>
    <w:lvl w:ilvl="8">
      <w:start w:val="1"/>
      <w:numFmt w:val="bullet"/>
      <w:isLgl w:val="false"/>
      <w:suff w:val="tab"/>
      <w:lvlText w:val=""/>
      <w:lvlJc w:val="left"/>
      <w:pPr>
        <w:ind w:left="6837" w:hanging="360"/>
      </w:pPr>
      <w:rPr>
        <w:rFonts w:hint="default" w:ascii="Wingdings" w:hAnsi="Wingdings"/>
      </w:rPr>
    </w:lvl>
  </w:abstractNum>
  <w:abstractNum w:abstractNumId="18">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bullet"/>
      <w:isLgl w:val="false"/>
      <w:suff w:val="tab"/>
      <w:lvlText w:val="-"/>
      <w:lvlJc w:val="left"/>
      <w:pPr>
        <w:ind w:left="720" w:hanging="360"/>
      </w:pPr>
      <w:rPr>
        <w:rFonts w:hint="default" w:ascii="Calibri" w:hAnsi="Calibri" w:cs="Calibri" w:eastAsiaTheme="minorHAnsi"/>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1">
    <w:multiLevelType w:val="hybridMultilevel"/>
    <w:lvl w:ilvl="0">
      <w:start w:val="1"/>
      <w:numFmt w:val="bullet"/>
      <w:isLgl w:val="false"/>
      <w:suff w:val="tab"/>
      <w:lvlText w:val="-"/>
      <w:lvlJc w:val="left"/>
      <w:pPr>
        <w:ind w:left="720" w:hanging="360"/>
      </w:pPr>
      <w:rPr>
        <w:rFonts w:hint="default" w:ascii="Calibri" w:hAnsi="Calibri" w:cs="Calibri" w:eastAsiaTheme="minorHAnsi"/>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decimal"/>
      <w:isLgl w:val="false"/>
      <w:suff w:val="tab"/>
      <w:lvlText w:val="2.%2)"/>
      <w:lvlJc w:val="left"/>
      <w:pPr>
        <w:ind w:left="1429" w:hanging="360"/>
      </w:pPr>
      <w:rPr>
        <w:rFonts w:hint="default"/>
      </w:rPr>
    </w:lvl>
    <w:lvl w:ilvl="2">
      <w:start w:val="1"/>
      <w:numFmt w:val="bullet"/>
      <w:isLgl w:val="false"/>
      <w:suff w:val="tab"/>
      <w:lvlText w:val="§"/>
      <w:lvlJc w:val="left"/>
      <w:pPr>
        <w:ind w:left="2345"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3">
    <w:multiLevelType w:val="hybridMultilevel"/>
    <w:lvl w:ilvl="0">
      <w:start w:val="1"/>
      <w:numFmt w:val="bullet"/>
      <w:isLgl w:val="false"/>
      <w:suff w:val="tab"/>
      <w:lvlText w:val=""/>
      <w:lvlJc w:val="left"/>
      <w:pPr>
        <w:ind w:left="2496" w:hanging="360"/>
      </w:pPr>
      <w:rPr>
        <w:rFonts w:hint="default" w:ascii="Symbol" w:hAnsi="Symbol"/>
      </w:rPr>
    </w:lvl>
    <w:lvl w:ilvl="1">
      <w:start w:val="1"/>
      <w:numFmt w:val="bullet"/>
      <w:isLgl w:val="false"/>
      <w:suff w:val="tab"/>
      <w:lvlText w:val="o"/>
      <w:lvlJc w:val="left"/>
      <w:pPr>
        <w:ind w:left="2868" w:hanging="360"/>
      </w:pPr>
      <w:rPr>
        <w:rFonts w:hint="default" w:ascii="Courier New" w:hAnsi="Courier New" w:cs="Courier New"/>
      </w:rPr>
    </w:lvl>
    <w:lvl w:ilvl="2">
      <w:start w:val="1"/>
      <w:numFmt w:val="bullet"/>
      <w:isLgl w:val="false"/>
      <w:suff w:val="tab"/>
      <w:lvlText w:val=""/>
      <w:lvlJc w:val="left"/>
      <w:pPr>
        <w:ind w:left="3588" w:hanging="360"/>
      </w:pPr>
      <w:rPr>
        <w:rFonts w:hint="default" w:ascii="Wingdings" w:hAnsi="Wingdings"/>
      </w:rPr>
    </w:lvl>
    <w:lvl w:ilvl="3">
      <w:start w:val="1"/>
      <w:numFmt w:val="bullet"/>
      <w:isLgl w:val="false"/>
      <w:suff w:val="tab"/>
      <w:lvlText w:val=""/>
      <w:lvlJc w:val="left"/>
      <w:pPr>
        <w:ind w:left="4308" w:hanging="360"/>
      </w:pPr>
      <w:rPr>
        <w:rFonts w:hint="default" w:ascii="Symbol" w:hAnsi="Symbol"/>
      </w:rPr>
    </w:lvl>
    <w:lvl w:ilvl="4">
      <w:start w:val="1"/>
      <w:numFmt w:val="bullet"/>
      <w:isLgl w:val="false"/>
      <w:suff w:val="tab"/>
      <w:lvlText w:val="o"/>
      <w:lvlJc w:val="left"/>
      <w:pPr>
        <w:ind w:left="5028" w:hanging="360"/>
      </w:pPr>
      <w:rPr>
        <w:rFonts w:hint="default" w:ascii="Courier New" w:hAnsi="Courier New" w:cs="Courier New"/>
      </w:rPr>
    </w:lvl>
    <w:lvl w:ilvl="5">
      <w:start w:val="1"/>
      <w:numFmt w:val="bullet"/>
      <w:isLgl w:val="false"/>
      <w:suff w:val="tab"/>
      <w:lvlText w:val=""/>
      <w:lvlJc w:val="left"/>
      <w:pPr>
        <w:ind w:left="5748" w:hanging="360"/>
      </w:pPr>
      <w:rPr>
        <w:rFonts w:hint="default" w:ascii="Wingdings" w:hAnsi="Wingdings"/>
      </w:rPr>
    </w:lvl>
    <w:lvl w:ilvl="6">
      <w:start w:val="1"/>
      <w:numFmt w:val="bullet"/>
      <w:isLgl w:val="false"/>
      <w:suff w:val="tab"/>
      <w:lvlText w:val=""/>
      <w:lvlJc w:val="left"/>
      <w:pPr>
        <w:ind w:left="6468" w:hanging="360"/>
      </w:pPr>
      <w:rPr>
        <w:rFonts w:hint="default" w:ascii="Symbol" w:hAnsi="Symbol"/>
      </w:rPr>
    </w:lvl>
    <w:lvl w:ilvl="7">
      <w:start w:val="1"/>
      <w:numFmt w:val="bullet"/>
      <w:isLgl w:val="false"/>
      <w:suff w:val="tab"/>
      <w:lvlText w:val="o"/>
      <w:lvlJc w:val="left"/>
      <w:pPr>
        <w:ind w:left="7188" w:hanging="360"/>
      </w:pPr>
      <w:rPr>
        <w:rFonts w:hint="default" w:ascii="Courier New" w:hAnsi="Courier New" w:cs="Courier New"/>
      </w:rPr>
    </w:lvl>
    <w:lvl w:ilvl="8">
      <w:start w:val="1"/>
      <w:numFmt w:val="bullet"/>
      <w:isLgl w:val="false"/>
      <w:suff w:val="tab"/>
      <w:lvlText w:val=""/>
      <w:lvlJc w:val="left"/>
      <w:pPr>
        <w:ind w:left="7908" w:hanging="360"/>
      </w:pPr>
      <w:rPr>
        <w:rFonts w:hint="default" w:ascii="Wingdings" w:hAnsi="Wingdings"/>
      </w:rPr>
    </w:lvl>
  </w:abstractNum>
  <w:abstractNum w:abstractNumId="24">
    <w:multiLevelType w:val="hybridMultilevel"/>
    <w:lvl w:ilvl="0">
      <w:start w:val="1"/>
      <w:numFmt w:val="decimal"/>
      <w:isLgl w:val="false"/>
      <w:suff w:val="tab"/>
      <w:lvlText w:val="%1."/>
      <w:lvlJc w:val="left"/>
      <w:pPr>
        <w:ind w:left="360" w:hanging="360"/>
      </w:pPr>
      <w:rPr>
        <w:rFonts w:hint="default"/>
      </w:rPr>
    </w:lvl>
    <w:lvl w:ilvl="1">
      <w:start w:val="1"/>
      <w:numFmt w:val="decimal"/>
      <w:isLgl w:val="false"/>
      <w:suff w:val="tab"/>
      <w:lvlText w:val="%1.%2."/>
      <w:lvlJc w:val="left"/>
      <w:pPr>
        <w:ind w:left="792" w:hanging="432"/>
      </w:pPr>
    </w:lvl>
    <w:lvl w:ilvl="2">
      <w:start w:val="1"/>
      <w:numFmt w:val="bullet"/>
      <w:isLgl w:val="false"/>
      <w:suff w:val="tab"/>
      <w:lvlText w:val=""/>
      <w:lvlJc w:val="left"/>
      <w:pPr>
        <w:ind w:left="1224" w:hanging="504"/>
      </w:pPr>
      <w:rPr>
        <w:rFonts w:hint="default" w:ascii="Symbol" w:hAnsi="Symbol"/>
      </w:r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25">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decimal"/>
      <w:isLgl w:val="false"/>
      <w:suff w:val="tab"/>
      <w:lvlText w:val="2.%2)"/>
      <w:lvlJc w:val="left"/>
      <w:pPr>
        <w:ind w:left="567" w:hanging="567"/>
      </w:pPr>
      <w:rPr>
        <w:rFonts w:hint="default"/>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6">
    <w:multiLevelType w:val="hybridMultilevel"/>
    <w:lvl w:ilvl="0">
      <w:start w:val="1"/>
      <w:numFmt w:val="decimal"/>
      <w:isLgl w:val="false"/>
      <w:suff w:val="tab"/>
      <w:lvlText w:val="%1."/>
      <w:lvlJc w:val="left"/>
      <w:pPr>
        <w:ind w:left="360" w:hanging="360"/>
      </w:pPr>
      <w:rPr>
        <w:rFonts w:hint="default"/>
      </w:rPr>
    </w:lvl>
    <w:lvl w:ilvl="1">
      <w:start w:val="1"/>
      <w:numFmt w:val="decimal"/>
      <w:isLgl w:val="false"/>
      <w:suff w:val="tab"/>
      <w:lvlText w:val="%1.%2."/>
      <w:lvlJc w:val="left"/>
      <w:pPr>
        <w:ind w:left="792" w:hanging="432"/>
      </w:pPr>
    </w:lvl>
    <w:lvl w:ilvl="2">
      <w:start w:val="1"/>
      <w:numFmt w:val="bullet"/>
      <w:isLgl w:val="false"/>
      <w:suff w:val="tab"/>
      <w:lvlText w:val=""/>
      <w:lvlJc w:val="left"/>
      <w:pPr>
        <w:ind w:left="1224" w:hanging="504"/>
      </w:pPr>
      <w:rPr>
        <w:rFonts w:hint="default" w:ascii="Symbol" w:hAnsi="Symbol"/>
      </w:r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27">
    <w:multiLevelType w:val="hybridMultilevel"/>
    <w:lvl w:ilvl="0">
      <w:start w:val="1"/>
      <w:numFmt w:val="decimal"/>
      <w:isLgl w:val="false"/>
      <w:suff w:val="tab"/>
      <w:lvlText w:val="%1."/>
      <w:lvlJc w:val="left"/>
      <w:pPr>
        <w:ind w:left="360" w:hanging="360"/>
      </w:pPr>
      <w:rPr>
        <w:rFonts w:hint="default"/>
      </w:rPr>
    </w:lvl>
    <w:lvl w:ilvl="1">
      <w:start w:val="1"/>
      <w:numFmt w:val="decimal"/>
      <w:isLgl w:val="false"/>
      <w:suff w:val="tab"/>
      <w:lvlText w:val="%1.%2."/>
      <w:lvlJc w:val="left"/>
      <w:pPr>
        <w:ind w:left="792" w:hanging="432"/>
      </w:pPr>
    </w:lvl>
    <w:lvl w:ilvl="2">
      <w:start w:val="1"/>
      <w:numFmt w:val="bullet"/>
      <w:isLgl w:val="false"/>
      <w:suff w:val="tab"/>
      <w:lvlText w:val=""/>
      <w:lvlJc w:val="left"/>
      <w:pPr>
        <w:ind w:left="1224" w:hanging="504"/>
      </w:pPr>
      <w:rPr>
        <w:rFonts w:hint="default" w:ascii="Symbol" w:hAnsi="Symbol"/>
      </w:r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28">
    <w:multiLevelType w:val="hybridMultilevel"/>
    <w:lvl w:ilvl="0">
      <w:start w:val="1"/>
      <w:numFmt w:val="decimal"/>
      <w:isLgl w:val="false"/>
      <w:suff w:val="tab"/>
      <w:lvlText w:val="%1."/>
      <w:lvlJc w:val="left"/>
      <w:pPr>
        <w:ind w:left="1080" w:hanging="360"/>
      </w:p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29">
    <w:multiLevelType w:val="hybridMultilevel"/>
    <w:lvl w:ilvl="0">
      <w:start w:val="1"/>
      <w:numFmt w:val="bullet"/>
      <w:isLgl w:val="false"/>
      <w:suff w:val="tab"/>
      <w:lvlText w:val=""/>
      <w:lvlJc w:val="left"/>
      <w:pPr>
        <w:ind w:left="1080" w:hanging="360"/>
      </w:pPr>
      <w:rPr>
        <w:rFonts w:hint="default" w:ascii="Symbol" w:hAnsi="Symbol"/>
      </w:rPr>
    </w:lvl>
    <w:lvl w:ilvl="1">
      <w:start w:val="1"/>
      <w:numFmt w:val="bullet"/>
      <w:isLgl w:val="false"/>
      <w:suff w:val="tab"/>
      <w:lvlText w:val="o"/>
      <w:lvlJc w:val="left"/>
      <w:pPr>
        <w:ind w:left="1800" w:hanging="360"/>
      </w:pPr>
      <w:rPr>
        <w:rFonts w:hint="default" w:ascii="Courier New" w:hAnsi="Courier New" w:cs="Courier New"/>
      </w:rPr>
    </w:lvl>
    <w:lvl w:ilvl="2">
      <w:start w:val="1"/>
      <w:numFmt w:val="bullet"/>
      <w:isLgl w:val="false"/>
      <w:suff w:val="tab"/>
      <w:lvlText w:val=""/>
      <w:lvlJc w:val="left"/>
      <w:pPr>
        <w:ind w:left="2520" w:hanging="360"/>
      </w:pPr>
      <w:rPr>
        <w:rFonts w:hint="default" w:ascii="Wingdings" w:hAnsi="Wingdings"/>
      </w:rPr>
    </w:lvl>
    <w:lvl w:ilvl="3">
      <w:start w:val="1"/>
      <w:numFmt w:val="bullet"/>
      <w:isLgl w:val="false"/>
      <w:suff w:val="tab"/>
      <w:lvlText w:val=""/>
      <w:lvlJc w:val="left"/>
      <w:pPr>
        <w:ind w:left="3240" w:hanging="360"/>
      </w:pPr>
      <w:rPr>
        <w:rFonts w:hint="default" w:ascii="Symbol" w:hAnsi="Symbol"/>
      </w:rPr>
    </w:lvl>
    <w:lvl w:ilvl="4">
      <w:start w:val="1"/>
      <w:numFmt w:val="bullet"/>
      <w:isLgl w:val="false"/>
      <w:suff w:val="tab"/>
      <w:lvlText w:val="o"/>
      <w:lvlJc w:val="left"/>
      <w:pPr>
        <w:ind w:left="3960" w:hanging="360"/>
      </w:pPr>
      <w:rPr>
        <w:rFonts w:hint="default" w:ascii="Courier New" w:hAnsi="Courier New" w:cs="Courier New"/>
      </w:rPr>
    </w:lvl>
    <w:lvl w:ilvl="5">
      <w:start w:val="1"/>
      <w:numFmt w:val="bullet"/>
      <w:isLgl w:val="false"/>
      <w:suff w:val="tab"/>
      <w:lvlText w:val=""/>
      <w:lvlJc w:val="left"/>
      <w:pPr>
        <w:ind w:left="4680" w:hanging="360"/>
      </w:pPr>
      <w:rPr>
        <w:rFonts w:hint="default" w:ascii="Wingdings" w:hAnsi="Wingdings"/>
      </w:rPr>
    </w:lvl>
    <w:lvl w:ilvl="6">
      <w:start w:val="1"/>
      <w:numFmt w:val="bullet"/>
      <w:isLgl w:val="false"/>
      <w:suff w:val="tab"/>
      <w:lvlText w:val=""/>
      <w:lvlJc w:val="left"/>
      <w:pPr>
        <w:ind w:left="5400" w:hanging="360"/>
      </w:pPr>
      <w:rPr>
        <w:rFonts w:hint="default" w:ascii="Symbol" w:hAnsi="Symbol"/>
      </w:rPr>
    </w:lvl>
    <w:lvl w:ilvl="7">
      <w:start w:val="1"/>
      <w:numFmt w:val="bullet"/>
      <w:isLgl w:val="false"/>
      <w:suff w:val="tab"/>
      <w:lvlText w:val="o"/>
      <w:lvlJc w:val="left"/>
      <w:pPr>
        <w:ind w:left="6120" w:hanging="360"/>
      </w:pPr>
      <w:rPr>
        <w:rFonts w:hint="default" w:ascii="Courier New" w:hAnsi="Courier New" w:cs="Courier New"/>
      </w:rPr>
    </w:lvl>
    <w:lvl w:ilvl="8">
      <w:start w:val="1"/>
      <w:numFmt w:val="bullet"/>
      <w:isLgl w:val="false"/>
      <w:suff w:val="tab"/>
      <w:lvlText w:val=""/>
      <w:lvlJc w:val="left"/>
      <w:pPr>
        <w:ind w:left="6840" w:hanging="360"/>
      </w:pPr>
      <w:rPr>
        <w:rFonts w:hint="default" w:ascii="Wingdings" w:hAnsi="Wingdings"/>
      </w:rPr>
    </w:lvl>
  </w:abstractNum>
  <w:abstractNum w:abstractNumId="30">
    <w:multiLevelType w:val="hybridMultilevel"/>
    <w:lvl w:ilvl="0">
      <w:start w:val="1"/>
      <w:numFmt w:val="bullet"/>
      <w:isLgl w:val="false"/>
      <w:suff w:val="tab"/>
      <w:lvlText w:val="-"/>
      <w:lvlJc w:val="left"/>
      <w:pPr>
        <w:ind w:left="720" w:hanging="360"/>
      </w:pPr>
      <w:rPr>
        <w:rFonts w:hint="default" w:ascii="Calibri" w:hAnsi="Calibri" w:cs="Calibri" w:eastAsiaTheme="minorHAnsi"/>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num w:numId="1">
    <w:abstractNumId w:val="15"/>
  </w:num>
  <w:num w:numId="2">
    <w:abstractNumId w:val="26"/>
  </w:num>
  <w:num w:numId="3">
    <w:abstractNumId w:val="1"/>
  </w:num>
  <w:num w:numId="4">
    <w:abstractNumId w:val="17"/>
  </w:num>
  <w:num w:numId="5">
    <w:abstractNumId w:val="6"/>
  </w:num>
  <w:num w:numId="6">
    <w:abstractNumId w:val="13"/>
  </w:num>
  <w:num w:numId="7">
    <w:abstractNumId w:val="29"/>
  </w:num>
  <w:num w:numId="8">
    <w:abstractNumId w:val="28"/>
  </w:num>
  <w:num w:numId="9">
    <w:abstractNumId w:val="16"/>
  </w:num>
  <w:num w:numId="10">
    <w:abstractNumId w:val="27"/>
  </w:num>
  <w:num w:numId="11">
    <w:abstractNumId w:val="14"/>
  </w:num>
  <w:num w:numId="12">
    <w:abstractNumId w:val="3"/>
  </w:num>
  <w:num w:numId="13">
    <w:abstractNumId w:val="0"/>
  </w:num>
  <w:num w:numId="14">
    <w:abstractNumId w:val="7"/>
  </w:num>
  <w:num w:numId="15">
    <w:abstractNumId w:val="10"/>
  </w:num>
  <w:num w:numId="16">
    <w:abstractNumId w:val="9"/>
  </w:num>
  <w:num w:numId="17">
    <w:abstractNumId w:val="24"/>
  </w:num>
  <w:num w:numId="18">
    <w:abstractNumId w:val="11"/>
  </w:num>
  <w:num w:numId="19">
    <w:abstractNumId w:val="22"/>
  </w:num>
  <w:num w:numId="20">
    <w:abstractNumId w:val="20"/>
  </w:num>
  <w:num w:numId="21">
    <w:abstractNumId w:val="4"/>
  </w:num>
  <w:num w:numId="22">
    <w:abstractNumId w:val="30"/>
  </w:num>
  <w:num w:numId="23">
    <w:abstractNumId w:val="5"/>
  </w:num>
  <w:num w:numId="24">
    <w:abstractNumId w:val="2"/>
  </w:num>
  <w:num w:numId="25">
    <w:abstractNumId w:val="19"/>
  </w:num>
  <w:num w:numId="26">
    <w:abstractNumId w:val="12"/>
  </w:num>
  <w:num w:numId="27">
    <w:abstractNumId w:val="21"/>
  </w:num>
  <w:num w:numId="28">
    <w:abstractNumId w:val="18"/>
  </w:num>
  <w:num w:numId="29">
    <w:abstractNumId w:val="23"/>
  </w:num>
  <w:num w:numId="30">
    <w:abstractNumId w:val="8"/>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t-EE"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49">
    <w:name w:val="Table Grid Light"/>
    <w:basedOn w:val="75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6">
    <w:name w:val="Grid Table 1 Light - Accent 1"/>
    <w:basedOn w:val="75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75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75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75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75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75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3">
    <w:name w:val="Grid Table 2 - Accent 1"/>
    <w:basedOn w:val="75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75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75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75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75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75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
    <w:name w:val="Grid Table 3 - Accent 1"/>
    <w:basedOn w:val="75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75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75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75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75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75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
    <w:name w:val="Grid Table 4 - Accent 1"/>
    <w:basedOn w:val="75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75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75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75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75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75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5">
    <w:name w:val="Grid Table 5 Dark - Accent 2"/>
    <w:basedOn w:val="75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75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8">
    <w:name w:val="Grid Table 5 Dark - Accent 5"/>
    <w:basedOn w:val="75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9">
    <w:name w:val="Grid Table 5 Dark - Accent 6"/>
    <w:basedOn w:val="75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1">
    <w:name w:val="Grid Table 6 Colorful - Accent 1"/>
    <w:basedOn w:val="75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75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75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75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75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75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8">
    <w:name w:val="Grid Table 7 Colorful - Accent 1"/>
    <w:basedOn w:val="75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75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75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75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75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75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5">
    <w:name w:val="List Table 1 Light - Accent 1"/>
    <w:basedOn w:val="756"/>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75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75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75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756"/>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75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2">
    <w:name w:val="List Table 2 - Accent 1"/>
    <w:basedOn w:val="75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75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75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75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75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75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9">
    <w:name w:val="List Table 3 - Accent 1"/>
    <w:basedOn w:val="75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0">
    <w:name w:val="List Table 3 - Accent 2"/>
    <w:basedOn w:val="75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75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75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75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4">
    <w:name w:val="List Table 3 - Accent 6"/>
    <w:basedOn w:val="75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6">
    <w:name w:val="List Table 4 - Accent 1"/>
    <w:basedOn w:val="75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7">
    <w:name w:val="List Table 4 - Accent 2"/>
    <w:basedOn w:val="75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75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75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75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1">
    <w:name w:val="List Table 4 - Accent 6"/>
    <w:basedOn w:val="75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3">
    <w:name w:val="List Table 5 Dark - Accent 1"/>
    <w:basedOn w:val="75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75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75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75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75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75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0">
    <w:name w:val="List Table 6 Colorful - Accent 1"/>
    <w:basedOn w:val="75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1">
    <w:name w:val="List Table 6 Colorful - Accent 2"/>
    <w:basedOn w:val="75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75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75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75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5">
    <w:name w:val="List Table 6 Colorful - Accent 6"/>
    <w:basedOn w:val="75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7">
    <w:name w:val="List Table 7 Colorful - Accent 1"/>
    <w:basedOn w:val="75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8">
    <w:name w:val="List Table 7 Colorful - Accent 2"/>
    <w:basedOn w:val="75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75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75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75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2">
    <w:name w:val="List Table 7 Colorful - Accent 6"/>
    <w:basedOn w:val="75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paragraph" w:styleId="745" w:default="1">
    <w:name w:val="Normal"/>
    <w:qFormat/>
    <w:rPr>
      <w:lang w:val="en-GB"/>
    </w:rPr>
  </w:style>
  <w:style w:type="paragraph" w:styleId="746">
    <w:name w:val="Heading 1"/>
    <w:basedOn w:val="745"/>
    <w:next w:val="745"/>
    <w:link w:val="927"/>
    <w:uiPriority w:val="9"/>
    <w:qFormat/>
    <w:pPr>
      <w:keepLines/>
      <w:keepNext/>
      <w:spacing w:before="480" w:after="200"/>
      <w:outlineLvl w:val="0"/>
    </w:pPr>
    <w:rPr>
      <w:rFonts w:ascii="Arial" w:hAnsi="Arial" w:eastAsia="Arial" w:cs="Arial"/>
      <w:sz w:val="40"/>
      <w:szCs w:val="40"/>
    </w:rPr>
  </w:style>
  <w:style w:type="paragraph" w:styleId="747">
    <w:name w:val="Heading 2"/>
    <w:basedOn w:val="745"/>
    <w:next w:val="745"/>
    <w:link w:val="928"/>
    <w:uiPriority w:val="9"/>
    <w:unhideWhenUsed/>
    <w:qFormat/>
    <w:pPr>
      <w:keepLines/>
      <w:keepNext/>
      <w:spacing w:before="360" w:after="200"/>
      <w:outlineLvl w:val="1"/>
    </w:pPr>
    <w:rPr>
      <w:rFonts w:ascii="Arial" w:hAnsi="Arial" w:eastAsia="Arial" w:cs="Arial"/>
      <w:sz w:val="34"/>
    </w:rPr>
  </w:style>
  <w:style w:type="paragraph" w:styleId="748">
    <w:name w:val="Heading 3"/>
    <w:basedOn w:val="745"/>
    <w:next w:val="745"/>
    <w:link w:val="929"/>
    <w:uiPriority w:val="9"/>
    <w:unhideWhenUsed/>
    <w:qFormat/>
    <w:pPr>
      <w:keepLines/>
      <w:keepNext/>
      <w:spacing w:before="320" w:after="200"/>
      <w:outlineLvl w:val="2"/>
    </w:pPr>
    <w:rPr>
      <w:rFonts w:ascii="Arial" w:hAnsi="Arial" w:eastAsia="Arial" w:cs="Arial"/>
      <w:sz w:val="30"/>
      <w:szCs w:val="30"/>
    </w:rPr>
  </w:style>
  <w:style w:type="paragraph" w:styleId="749">
    <w:name w:val="Heading 4"/>
    <w:basedOn w:val="745"/>
    <w:next w:val="745"/>
    <w:link w:val="930"/>
    <w:uiPriority w:val="9"/>
    <w:unhideWhenUsed/>
    <w:qFormat/>
    <w:pPr>
      <w:keepLines/>
      <w:keepNext/>
      <w:spacing w:before="320" w:after="200"/>
      <w:outlineLvl w:val="3"/>
    </w:pPr>
    <w:rPr>
      <w:rFonts w:ascii="Arial" w:hAnsi="Arial" w:eastAsia="Arial" w:cs="Arial"/>
      <w:b/>
      <w:bCs/>
      <w:sz w:val="26"/>
      <w:szCs w:val="26"/>
    </w:rPr>
  </w:style>
  <w:style w:type="paragraph" w:styleId="750">
    <w:name w:val="Heading 5"/>
    <w:basedOn w:val="745"/>
    <w:next w:val="745"/>
    <w:link w:val="931"/>
    <w:uiPriority w:val="9"/>
    <w:unhideWhenUsed/>
    <w:qFormat/>
    <w:pPr>
      <w:keepLines/>
      <w:keepNext/>
      <w:spacing w:before="320" w:after="200"/>
      <w:outlineLvl w:val="4"/>
    </w:pPr>
    <w:rPr>
      <w:rFonts w:ascii="Arial" w:hAnsi="Arial" w:eastAsia="Arial" w:cs="Arial"/>
      <w:b/>
      <w:bCs/>
      <w:sz w:val="24"/>
      <w:szCs w:val="24"/>
    </w:rPr>
  </w:style>
  <w:style w:type="paragraph" w:styleId="751">
    <w:name w:val="Heading 6"/>
    <w:basedOn w:val="745"/>
    <w:next w:val="745"/>
    <w:link w:val="932"/>
    <w:uiPriority w:val="9"/>
    <w:unhideWhenUsed/>
    <w:qFormat/>
    <w:pPr>
      <w:keepLines/>
      <w:keepNext/>
      <w:spacing w:before="320" w:after="200"/>
      <w:outlineLvl w:val="5"/>
    </w:pPr>
    <w:rPr>
      <w:rFonts w:ascii="Arial" w:hAnsi="Arial" w:eastAsia="Arial" w:cs="Arial"/>
      <w:b/>
      <w:bCs/>
    </w:rPr>
  </w:style>
  <w:style w:type="paragraph" w:styleId="752">
    <w:name w:val="Heading 7"/>
    <w:basedOn w:val="745"/>
    <w:next w:val="745"/>
    <w:link w:val="933"/>
    <w:uiPriority w:val="9"/>
    <w:unhideWhenUsed/>
    <w:qFormat/>
    <w:pPr>
      <w:keepLines/>
      <w:keepNext/>
      <w:spacing w:before="320" w:after="200"/>
      <w:outlineLvl w:val="6"/>
    </w:pPr>
    <w:rPr>
      <w:rFonts w:ascii="Arial" w:hAnsi="Arial" w:eastAsia="Arial" w:cs="Arial"/>
      <w:b/>
      <w:bCs/>
      <w:i/>
      <w:iCs/>
    </w:rPr>
  </w:style>
  <w:style w:type="paragraph" w:styleId="753">
    <w:name w:val="Heading 8"/>
    <w:basedOn w:val="745"/>
    <w:next w:val="745"/>
    <w:link w:val="934"/>
    <w:uiPriority w:val="9"/>
    <w:unhideWhenUsed/>
    <w:qFormat/>
    <w:pPr>
      <w:keepLines/>
      <w:keepNext/>
      <w:spacing w:before="320" w:after="200"/>
      <w:outlineLvl w:val="7"/>
    </w:pPr>
    <w:rPr>
      <w:rFonts w:ascii="Arial" w:hAnsi="Arial" w:eastAsia="Arial" w:cs="Arial"/>
      <w:i/>
      <w:iCs/>
    </w:rPr>
  </w:style>
  <w:style w:type="paragraph" w:styleId="754">
    <w:name w:val="Heading 9"/>
    <w:basedOn w:val="745"/>
    <w:next w:val="745"/>
    <w:link w:val="935"/>
    <w:uiPriority w:val="9"/>
    <w:unhideWhenUsed/>
    <w:qFormat/>
    <w:pPr>
      <w:keepLines/>
      <w:keepNext/>
      <w:spacing w:before="320" w:after="200"/>
      <w:outlineLvl w:val="8"/>
    </w:pPr>
    <w:rPr>
      <w:rFonts w:ascii="Arial" w:hAnsi="Arial" w:eastAsia="Arial" w:cs="Arial"/>
      <w:i/>
      <w:iCs/>
      <w:sz w:val="21"/>
      <w:szCs w:val="21"/>
    </w:rPr>
  </w:style>
  <w:style w:type="character" w:styleId="755" w:default="1">
    <w:name w:val="Default Paragraph Font"/>
    <w:uiPriority w:val="1"/>
    <w:semiHidden/>
    <w:unhideWhenUsed/>
  </w:style>
  <w:style w:type="table" w:styleId="756" w:default="1">
    <w:name w:val="Normal Table"/>
    <w:uiPriority w:val="99"/>
    <w:semiHidden/>
    <w:unhideWhenUsed/>
    <w:tblPr>
      <w:tblInd w:w="0" w:type="dxa"/>
      <w:tblCellMar>
        <w:left w:w="108" w:type="dxa"/>
        <w:top w:w="0" w:type="dxa"/>
        <w:right w:w="108" w:type="dxa"/>
        <w:bottom w:w="0" w:type="dxa"/>
      </w:tblCellMar>
    </w:tblPr>
  </w:style>
  <w:style w:type="numbering" w:styleId="757" w:default="1">
    <w:name w:val="No List"/>
    <w:uiPriority w:val="99"/>
    <w:semiHidden/>
    <w:unhideWhenUsed/>
  </w:style>
  <w:style w:type="table" w:styleId="758">
    <w:name w:val="Grid Table Light"/>
    <w:basedOn w:val="756"/>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59">
    <w:name w:val="Grid Table 1 Light Accent 1"/>
    <w:basedOn w:val="756"/>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rFonts w:ascii="Arial" w:hAnsi="Arial"/>
        <w:color w:val="404040"/>
        <w:sz w:val="22"/>
      </w:r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firstCol">
      <w:rPr>
        <w:b/>
        <w:color w:val="404040"/>
      </w:rPr>
    </w:tblStylePr>
    <w:tblStylePr w:type="firstRow">
      <w:rPr>
        <w:b/>
        <w:color w:val="404040"/>
      </w:rPr>
      <w:tcPr>
        <w:tcBorders>
          <w:bottom w:val="single" w:color="91ACDC" w:themeColor="accent1" w:themeTint="95" w:sz="12" w:space="0"/>
        </w:tcBorders>
      </w:tcPr>
    </w:tblStylePr>
    <w:tblStylePr w:type="lastCol">
      <w:rPr>
        <w:b/>
        <w:color w:val="404040"/>
      </w:rPr>
    </w:tblStylePr>
    <w:tblStylePr w:type="lastRow">
      <w:rPr>
        <w:b/>
        <w:color w:val="404040"/>
      </w:rPr>
    </w:tblStylePr>
  </w:style>
  <w:style w:type="table" w:styleId="760">
    <w:name w:val="Grid Table 1 Light Accent 2"/>
    <w:basedOn w:val="756"/>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61">
    <w:name w:val="Grid Table 1 Light Accent 3"/>
    <w:basedOn w:val="756"/>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62">
    <w:name w:val="Grid Table 1 Light Accent 4"/>
    <w:basedOn w:val="756"/>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63">
    <w:name w:val="Grid Table 1 Light Accent 5"/>
    <w:basedOn w:val="756"/>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firstCol">
      <w:rPr>
        <w:b/>
        <w:color w:val="404040"/>
      </w:rPr>
    </w:tblStylePr>
    <w:tblStylePr w:type="firstRow">
      <w:rPr>
        <w:b/>
        <w:color w:val="404040"/>
      </w:rPr>
      <w:tcPr>
        <w:tcBorders>
          <w:bottom w:val="single" w:color="9EC4E6" w:themeColor="accent5" w:themeTint="95" w:sz="12" w:space="0"/>
        </w:tcBorders>
      </w:tcPr>
    </w:tblStylePr>
    <w:tblStylePr w:type="lastCol">
      <w:rPr>
        <w:b/>
        <w:color w:val="404040"/>
      </w:rPr>
    </w:tblStylePr>
    <w:tblStylePr w:type="lastRow">
      <w:rPr>
        <w:b/>
        <w:color w:val="404040"/>
      </w:rPr>
    </w:tblStylePr>
  </w:style>
  <w:style w:type="table" w:styleId="764">
    <w:name w:val="Grid Table 1 Light Accent 6"/>
    <w:basedOn w:val="756"/>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65">
    <w:name w:val="Grid Table 2 Accent 1"/>
    <w:basedOn w:val="756"/>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3" w:themeColor="accent1" w:themeTint="34" w:fill="d8e2f3" w:themeFill="accent1" w:themeFillTint="34"/>
      </w:tcPr>
    </w:tblStylePr>
    <w:tblStylePr w:type="band1Vert">
      <w:rPr>
        <w:rFonts w:ascii="Arial" w:hAnsi="Arial"/>
        <w:color w:val="404040"/>
        <w:sz w:val="22"/>
      </w:rPr>
      <w:tcPr>
        <w:shd w:val="clear" w:color="d8e2f3" w:themeColor="accent1" w:themeTint="34" w:fill="d8e2f3"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37DC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37DC8" w:themeColor="accent1" w:themeTint="EA" w:sz="4" w:space="0"/>
          <w:left w:val="none" w:color="000000" w:sz="4" w:space="0"/>
          <w:bottom w:val="none" w:color="000000" w:sz="4" w:space="0"/>
          <w:right w:val="none" w:color="000000" w:sz="4" w:space="0"/>
        </w:tcBorders>
      </w:tcPr>
    </w:tblStylePr>
  </w:style>
  <w:style w:type="table" w:styleId="766">
    <w:name w:val="Grid Table 2 Accent 2"/>
    <w:basedOn w:val="756"/>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67">
    <w:name w:val="Grid Table 2 Accent 3"/>
    <w:basedOn w:val="756"/>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68">
    <w:name w:val="Grid Table 2 Accent 4"/>
    <w:basedOn w:val="756"/>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69">
    <w:name w:val="Grid Table 2 Accent 5"/>
    <w:basedOn w:val="756"/>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B9BD5" w:themeColor="accent5" w:sz="4" w:space="0"/>
          <w:left w:val="none" w:color="000000" w:sz="4" w:space="0"/>
          <w:bottom w:val="none" w:color="000000" w:sz="4" w:space="0"/>
          <w:right w:val="none" w:color="000000" w:sz="4" w:space="0"/>
        </w:tcBorders>
      </w:tcPr>
    </w:tblStylePr>
  </w:style>
  <w:style w:type="table" w:styleId="770">
    <w:name w:val="Grid Table 2 Accent 6"/>
    <w:basedOn w:val="756"/>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71">
    <w:name w:val="Grid Table 3 Accent 1"/>
    <w:basedOn w:val="756"/>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3" w:themeColor="accent1" w:themeTint="34" w:fill="d8e2f3" w:themeFill="accent1" w:themeFillTint="34"/>
      </w:tcPr>
    </w:tblStylePr>
    <w:tblStylePr w:type="band1Vert">
      <w:rPr>
        <w:rFonts w:ascii="Arial" w:hAnsi="Arial"/>
        <w:color w:val="404040"/>
        <w:sz w:val="22"/>
      </w:rPr>
      <w:tcPr>
        <w:shd w:val="clear" w:color="d8e2f3" w:themeColor="accent1" w:themeTint="34" w:fill="d8e2f3"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2">
    <w:name w:val="Grid Table 3 Accent 2"/>
    <w:basedOn w:val="756"/>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3">
    <w:name w:val="Grid Table 3 Accent 3"/>
    <w:basedOn w:val="756"/>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4">
    <w:name w:val="Grid Table 3 Accent 4"/>
    <w:basedOn w:val="756"/>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5">
    <w:name w:val="Grid Table 3 Accent 5"/>
    <w:basedOn w:val="756"/>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6">
    <w:name w:val="Grid Table 3 Accent 6"/>
    <w:basedOn w:val="756"/>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7">
    <w:name w:val="Grid Table 4 Accent 1"/>
    <w:basedOn w:val="756"/>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rFonts w:ascii="Arial" w:hAnsi="Arial"/>
        <w:color w:val="404040"/>
        <w:sz w:val="22"/>
      </w:rPr>
      <w:tcPr>
        <w:shd w:val="clear" w:color="dae3f3" w:themeColor="accent1" w:themeTint="32" w:fill="dae3f3" w:themeFill="accent1" w:themeFillTint="32"/>
      </w:tcPr>
    </w:tblStylePr>
    <w:tblStylePr w:type="band1Vert">
      <w:rPr>
        <w:rFonts w:ascii="Arial" w:hAnsi="Arial"/>
        <w:color w:val="404040"/>
        <w:sz w:val="22"/>
      </w:rPr>
      <w:tcPr>
        <w:shd w:val="clear" w:color="dae3f3"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537dc8" w:themeColor="accent1" w:themeTint="EA" w:fill="537dc8" w:themeFill="accent1" w:themeFillTint="EA"/>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tcPr>
    </w:tblStylePr>
    <w:tblStylePr w:type="lastCol">
      <w:rPr>
        <w:b/>
        <w:color w:val="404040"/>
      </w:rPr>
    </w:tblStylePr>
    <w:tblStylePr w:type="lastRow">
      <w:rPr>
        <w:b/>
        <w:color w:val="404040"/>
      </w:rPr>
      <w:tcPr>
        <w:tcBorders>
          <w:top w:val="single" w:color="537DC8" w:themeColor="accent1" w:themeTint="EA" w:sz="4" w:space="0"/>
        </w:tcBorders>
      </w:tcPr>
    </w:tblStylePr>
  </w:style>
  <w:style w:type="table" w:styleId="778">
    <w:name w:val="Grid Table 4 Accent 2"/>
    <w:basedOn w:val="756"/>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779">
    <w:name w:val="Grid Table 4 Accent 3"/>
    <w:basedOn w:val="756"/>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780">
    <w:name w:val="Grid Table 4 Accent 4"/>
    <w:basedOn w:val="756"/>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781">
    <w:name w:val="Grid Table 4 Accent 5"/>
    <w:basedOn w:val="756"/>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rFonts w:ascii="Arial" w:hAnsi="Arial"/>
        <w:b/>
        <w:color w:val="ffffff"/>
        <w:sz w:val="22"/>
      </w:rPr>
      <w:tcPr>
        <w:shd w:val="clear" w:color="5b9bd5" w:themeColor="accent5" w:fill="5b9bd5" w:themeFill="accent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782">
    <w:name w:val="Grid Table 4 Accent 6"/>
    <w:basedOn w:val="756"/>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783" w:customStyle="1">
    <w:name w:val="Grid Table 5 Dark- Accent 1"/>
    <w:basedOn w:val="75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blStylePr w:type="band1Horz">
      <w:tcPr>
        <w:shd w:val="clear" w:color="a9bee4" w:themeColor="accent1" w:themeTint="75" w:fill="a9bee4" w:themeFill="accent1" w:themeFillTint="75"/>
      </w:tcPr>
    </w:tblStylePr>
    <w:tblStylePr w:type="band1Vert">
      <w:tcPr>
        <w:shd w:val="clear" w:color="a9bee4" w:themeColor="accent1" w:themeTint="75" w:fill="a9bee4" w:themeFill="accent1" w:themeFillTint="75"/>
      </w:tcPr>
    </w:tblStylePr>
    <w:tblStylePr w:type="firstCol">
      <w:rPr>
        <w:rFonts w:ascii="Arial" w:hAnsi="Arial"/>
        <w:b/>
        <w:color w:val="ffffff"/>
        <w:sz w:val="22"/>
      </w:rPr>
      <w:tcPr>
        <w:shd w:val="clear" w:color="4472c4" w:themeColor="accent1" w:fill="4472c4" w:themeFill="accent1"/>
      </w:tcPr>
    </w:tblStylePr>
    <w:tblStylePr w:type="firstRow">
      <w:rPr>
        <w:rFonts w:ascii="Arial" w:hAnsi="Arial"/>
        <w:b/>
        <w:color w:val="ffffff"/>
        <w:sz w:val="22"/>
      </w:rPr>
      <w:tcPr>
        <w:shd w:val="clear" w:color="4472c4" w:themeColor="accent1" w:fill="4472c4" w:themeFill="accent1"/>
      </w:tcPr>
    </w:tblStylePr>
    <w:tblStylePr w:type="lastCol">
      <w:rPr>
        <w:rFonts w:ascii="Arial" w:hAnsi="Arial"/>
        <w:b/>
        <w:color w:val="ffffff"/>
        <w:sz w:val="22"/>
      </w:rPr>
      <w:tcPr>
        <w:shd w:val="clear" w:color="4472c4" w:themeColor="accent1" w:fill="4472c4" w:themeFill="accent1"/>
      </w:tcPr>
    </w:tblStylePr>
    <w:tblStylePr w:type="lastRow">
      <w:rPr>
        <w:rFonts w:ascii="Arial" w:hAnsi="Arial"/>
        <w:b/>
        <w:color w:val="ffffff"/>
        <w:sz w:val="22"/>
      </w:rPr>
      <w:tcPr>
        <w:shd w:val="clear" w:color="4472c4" w:themeColor="accent1" w:fill="4472c4" w:themeFill="accent1"/>
        <w:tcBorders>
          <w:top w:val="single" w:color="FFFFFF" w:themeColor="light1" w:sz="4" w:space="0"/>
        </w:tcBorders>
      </w:tcPr>
    </w:tblStylePr>
  </w:style>
  <w:style w:type="table" w:styleId="784">
    <w:name w:val="Grid Table 5 Dark Accent 2"/>
    <w:basedOn w:val="75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785">
    <w:name w:val="Grid Table 5 Dark Accent 3"/>
    <w:basedOn w:val="75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786" w:customStyle="1">
    <w:name w:val="Grid Table 5 Dark- Accent 4"/>
    <w:basedOn w:val="75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787">
    <w:name w:val="Grid Table 5 Dark Accent 5"/>
    <w:basedOn w:val="75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blStylePr w:type="band1Horz">
      <w:tcPr>
        <w:shd w:val="clear" w:color="b3d0eb" w:themeColor="accent5" w:themeTint="75" w:fill="b3d0eb" w:themeFill="accent5" w:themeFillTint="75"/>
      </w:tcPr>
    </w:tblStylePr>
    <w:tblStylePr w:type="band1Vert">
      <w:tcPr>
        <w:shd w:val="clear" w:color="b3d0eb" w:themeColor="accent5" w:themeTint="75" w:fill="b3d0eb" w:themeFill="accent5" w:themeFillTint="75"/>
      </w:tcPr>
    </w:tblStylePr>
    <w:tblStylePr w:type="firstCol">
      <w:rPr>
        <w:rFonts w:ascii="Arial" w:hAnsi="Arial"/>
        <w:b/>
        <w:color w:val="ffffff"/>
        <w:sz w:val="22"/>
      </w:rPr>
      <w:tcPr>
        <w:shd w:val="clear" w:color="5b9bd5" w:themeColor="accent5" w:fill="5b9bd5" w:themeFill="accent5"/>
      </w:tcPr>
    </w:tblStylePr>
    <w:tblStylePr w:type="firstRow">
      <w:rPr>
        <w:rFonts w:ascii="Arial" w:hAnsi="Arial"/>
        <w:b/>
        <w:color w:val="ffffff"/>
        <w:sz w:val="22"/>
      </w:rPr>
      <w:tcPr>
        <w:shd w:val="clear" w:color="5b9bd5" w:themeColor="accent5" w:fill="5b9bd5" w:themeFill="accent5"/>
      </w:tcPr>
    </w:tblStylePr>
    <w:tblStylePr w:type="lastCol">
      <w:rPr>
        <w:rFonts w:ascii="Arial" w:hAnsi="Arial"/>
        <w:b/>
        <w:color w:val="ffffff"/>
        <w:sz w:val="22"/>
      </w:rPr>
      <w:tcPr>
        <w:shd w:val="clear" w:color="5b9bd5" w:themeColor="accent5" w:fill="5b9bd5" w:themeFill="accent5"/>
      </w:tcPr>
    </w:tblStylePr>
    <w:tblStylePr w:type="lastRow">
      <w:rPr>
        <w:rFonts w:ascii="Arial" w:hAnsi="Arial"/>
        <w:b/>
        <w:color w:val="ffffff"/>
        <w:sz w:val="22"/>
      </w:rPr>
      <w:tcPr>
        <w:shd w:val="clear" w:color="5b9bd5" w:themeColor="accent5" w:fill="5b9bd5" w:themeFill="accent5"/>
        <w:tcBorders>
          <w:top w:val="single" w:color="FFFFFF" w:themeColor="light1" w:sz="4" w:space="0"/>
        </w:tcBorders>
      </w:tcPr>
    </w:tblStylePr>
  </w:style>
  <w:style w:type="table" w:styleId="788">
    <w:name w:val="Grid Table 5 Dark Accent 6"/>
    <w:basedOn w:val="75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789">
    <w:name w:val="Grid Table 6 Colorful Accent 1"/>
    <w:basedOn w:val="756"/>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rFonts w:ascii="Arial" w:hAnsi="Arial"/>
        <w:color w:val="a0b7e1" w:themeColor="accent1" w:themeTint="80" w:themeShade="95"/>
        <w:sz w:val="22"/>
      </w:rPr>
      <w:tcPr>
        <w:shd w:val="clear" w:color="d8e2f3" w:themeColor="accent1" w:themeTint="34" w:fill="d8e2f3" w:themeFill="accent1" w:themeFillTint="34"/>
      </w:tcPr>
    </w:tblStylePr>
    <w:tblStylePr w:type="band1Vert">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themeTint="80"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790">
    <w:name w:val="Grid Table 6 Colorful Accent 2"/>
    <w:basedOn w:val="756"/>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791">
    <w:name w:val="Grid Table 6 Colorful Accent 3"/>
    <w:basedOn w:val="756"/>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792">
    <w:name w:val="Grid Table 6 Colorful Accent 4"/>
    <w:basedOn w:val="756"/>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793">
    <w:name w:val="Grid Table 6 Colorful Accent 5"/>
    <w:basedOn w:val="756"/>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245a8d" w:themeColor="accent5" w:themeShade="95"/>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794">
    <w:name w:val="Grid Table 6 Colorful Accent 6"/>
    <w:basedOn w:val="756"/>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45a8d"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795">
    <w:name w:val="Grid Table 7 Colorful Accent 1"/>
    <w:basedOn w:val="756"/>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rFonts w:ascii="Arial" w:hAnsi="Arial"/>
        <w:color w:val="a0b7e1" w:themeColor="accent1" w:themeTint="80" w:themeShade="95"/>
        <w:sz w:val="22"/>
      </w:rPr>
      <w:tcPr>
        <w:shd w:val="clear" w:color="d8e2f3" w:themeColor="accent1" w:themeTint="34" w:fill="d8e2f3" w:themeFill="accent1" w:themeFillTint="34"/>
      </w:tcPr>
    </w:tblStylePr>
    <w:tblStylePr w:type="band1Vert">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tblStylePr w:type="firstCol">
      <w:rPr>
        <w:rFonts w:ascii="Arial" w:hAnsi="Arial"/>
        <w:i/>
        <w:color w:val="a0b7e1" w:themeColor="accent1" w:themeTint="80" w:themeShade="95"/>
        <w:sz w:val="22"/>
      </w:rPr>
      <w:pPr>
        <w:jc w:val="right"/>
      </w:pPr>
      <w:tcPr>
        <w:shd w:val="clear" w:color="ffffff" w:fill="auto"/>
        <w:tcBorders>
          <w:top w:val="none" w:color="auto" w:sz="0" w:space="0"/>
          <w:left w:val="none" w:color="auto" w:sz="0" w:space="0"/>
          <w:bottom w:val="none" w:color="auto" w:sz="0" w:space="0"/>
          <w:right w:val="single" w:color="A0B7E1" w:themeColor="accent1" w:themeTint="80" w:sz="4" w:space="0"/>
        </w:tcBorders>
      </w:tcPr>
    </w:tblStylePr>
    <w:tblStylePr w:type="firstRow">
      <w:rPr>
        <w:rFonts w:ascii="Arial" w:hAnsi="Arial"/>
        <w:b/>
        <w:color w:val="a0b7e1" w:themeColor="accent1" w:themeTint="80" w:themeShade="95"/>
        <w:sz w:val="22"/>
      </w:rPr>
      <w:tcPr>
        <w:shd w:val="clear" w:color="ffffff" w:themeColor="light1" w:fill="ffffff" w:themeFill="light1"/>
        <w:tcBorders>
          <w:top w:val="none" w:color="auto" w:sz="0" w:space="0"/>
          <w:left w:val="none" w:color="auto" w:sz="0" w:space="0"/>
          <w:bottom w:val="single" w:color="A0B7E1" w:themeColor="accent1" w:themeTint="80" w:sz="4" w:space="0"/>
          <w:right w:val="none" w:color="auto" w:sz="0" w:space="0"/>
        </w:tcBorders>
      </w:tcPr>
    </w:tblStylePr>
    <w:tblStylePr w:type="lastCol">
      <w:rPr>
        <w:rFonts w:ascii="Arial" w:hAnsi="Arial"/>
        <w:i/>
        <w:color w:val="a0b7e1" w:themeColor="accent1" w:themeTint="80" w:themeShade="95"/>
        <w:sz w:val="22"/>
      </w:rPr>
      <w:tcPr>
        <w:shd w:val="clear" w:color="ffffff" w:fill="auto"/>
        <w:tcBorders>
          <w:top w:val="none" w:color="auto" w:sz="0" w:space="0"/>
          <w:left w:val="single" w:color="A0B7E1" w:themeColor="accent1" w:themeTint="80" w:sz="4" w:space="0"/>
          <w:bottom w:val="none" w:color="auto" w:sz="0" w:space="0"/>
          <w:right w:val="none" w:color="auto" w:sz="0" w:space="0"/>
        </w:tcBorders>
      </w:tcPr>
    </w:tblStylePr>
    <w:tblStylePr w:type="lastRow">
      <w:rPr>
        <w:rFonts w:ascii="Arial" w:hAnsi="Arial"/>
        <w:b/>
        <w:color w:val="a0b7e1" w:themeColor="accent1" w:themeTint="80" w:themeShade="95"/>
        <w:sz w:val="22"/>
      </w:rPr>
      <w:tcPr>
        <w:shd w:val="clear" w:color="ffffff" w:themeColor="light1" w:fill="ffffff" w:themeFill="light1"/>
        <w:tcBorders>
          <w:top w:val="single" w:color="A0B7E1" w:themeColor="accent1" w:themeTint="80" w:sz="4" w:space="0"/>
          <w:left w:val="none" w:color="auto" w:sz="0" w:space="0"/>
          <w:bottom w:val="none" w:color="auto" w:sz="0" w:space="0"/>
          <w:right w:val="none" w:color="auto" w:sz="0" w:space="0"/>
        </w:tcBorders>
      </w:tcPr>
    </w:tblStylePr>
  </w:style>
  <w:style w:type="table" w:styleId="796">
    <w:name w:val="Grid Table 7 Colorful Accent 2"/>
    <w:basedOn w:val="756"/>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797">
    <w:name w:val="Grid Table 7 Colorful Accent 3"/>
    <w:basedOn w:val="756"/>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auto" w:sz="0" w:space="0"/>
          <w:left w:val="none" w:color="auto" w:sz="0" w:space="0"/>
          <w:bottom w:val="none" w:color="auto" w:sz="0"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auto" w:sz="0" w:space="0"/>
          <w:left w:val="none" w:color="auto" w:sz="0" w:space="0"/>
          <w:bottom w:val="single" w:color="A5A5A5" w:themeColor="accent3" w:themeTint="FE" w:sz="4" w:space="0"/>
          <w:right w:val="none" w:color="auto" w:sz="0" w:space="0"/>
        </w:tcBorders>
      </w:tcPr>
    </w:tblStylePr>
    <w:tblStylePr w:type="lastCol">
      <w:rPr>
        <w:rFonts w:ascii="Arial" w:hAnsi="Arial"/>
        <w:i/>
        <w:color w:val="a5a5a5" w:themeColor="accent3" w:themeTint="FE" w:themeShade="95"/>
        <w:sz w:val="22"/>
      </w:rPr>
      <w:tcPr>
        <w:shd w:val="clear" w:color="ffffff" w:fill="auto"/>
        <w:tcBorders>
          <w:top w:val="none" w:color="auto" w:sz="0" w:space="0"/>
          <w:left w:val="single" w:color="A5A5A5" w:themeColor="accent3" w:themeTint="FE" w:sz="4" w:space="0"/>
          <w:bottom w:val="none" w:color="auto" w:sz="0" w:space="0"/>
          <w:right w:val="none" w:color="auto" w:sz="0"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auto" w:sz="0" w:space="0"/>
          <w:bottom w:val="none" w:color="auto" w:sz="0" w:space="0"/>
          <w:right w:val="none" w:color="auto" w:sz="0" w:space="0"/>
        </w:tcBorders>
      </w:tcPr>
    </w:tblStylePr>
  </w:style>
  <w:style w:type="table" w:styleId="798">
    <w:name w:val="Grid Table 7 Colorful Accent 4"/>
    <w:basedOn w:val="756"/>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799">
    <w:name w:val="Grid Table 7 Colorful Accent 5"/>
    <w:basedOn w:val="756"/>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245a8d" w:themeColor="accent5" w:themeShade="95"/>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a8d" w:themeColor="accent5" w:themeShade="95"/>
        <w:sz w:val="22"/>
      </w:rPr>
    </w:tblStylePr>
    <w:tblStylePr w:type="firstCol">
      <w:rPr>
        <w:rFonts w:ascii="Arial" w:hAnsi="Arial"/>
        <w:i/>
        <w:color w:val="245a8d" w:themeColor="accent5" w:themeShade="95"/>
        <w:sz w:val="22"/>
      </w:rPr>
      <w:pPr>
        <w:jc w:val="right"/>
      </w:pPr>
      <w:tcPr>
        <w:shd w:val="clear" w:color="ffffff" w:fill="auto"/>
        <w:tcBorders>
          <w:top w:val="none" w:color="auto" w:sz="0" w:space="0"/>
          <w:left w:val="none" w:color="auto" w:sz="0" w:space="0"/>
          <w:bottom w:val="none" w:color="auto" w:sz="0" w:space="0"/>
          <w:right w:val="single" w:color="A2C6E7" w:themeColor="accent5" w:themeTint="90" w:sz="4" w:space="0"/>
        </w:tcBorders>
      </w:tcPr>
    </w:tblStylePr>
    <w:tblStylePr w:type="firstRow">
      <w:rPr>
        <w:rFonts w:ascii="Arial" w:hAnsi="Arial"/>
        <w:b/>
        <w:color w:val="245a8d" w:themeColor="accent5" w:themeShade="95"/>
        <w:sz w:val="22"/>
      </w:rPr>
      <w:tcPr>
        <w:shd w:val="clear" w:color="ffffff" w:themeColor="light1" w:fill="ffffff" w:themeFill="light1"/>
        <w:tcBorders>
          <w:top w:val="none" w:color="auto" w:sz="0" w:space="0"/>
          <w:left w:val="none" w:color="auto" w:sz="0" w:space="0"/>
          <w:bottom w:val="single" w:color="A2C6E7" w:themeColor="accent5" w:themeTint="90" w:sz="4" w:space="0"/>
          <w:right w:val="none" w:color="auto" w:sz="0" w:space="0"/>
        </w:tcBorders>
      </w:tcPr>
    </w:tblStylePr>
    <w:tblStylePr w:type="lastCol">
      <w:rPr>
        <w:rFonts w:ascii="Arial" w:hAnsi="Arial"/>
        <w:i/>
        <w:color w:val="245a8d" w:themeColor="accent5" w:themeShade="95"/>
        <w:sz w:val="22"/>
      </w:rPr>
      <w:tcPr>
        <w:shd w:val="clear" w:color="ffffff" w:fill="auto"/>
        <w:tcBorders>
          <w:top w:val="none" w:color="auto" w:sz="0" w:space="0"/>
          <w:left w:val="single" w:color="A2C6E7" w:themeColor="accent5" w:themeTint="90" w:sz="4" w:space="0"/>
          <w:bottom w:val="none" w:color="auto" w:sz="0" w:space="0"/>
          <w:right w:val="none" w:color="auto" w:sz="0" w:space="0"/>
        </w:tcBorders>
      </w:tcPr>
    </w:tblStylePr>
    <w:tblStylePr w:type="lastRow">
      <w:rPr>
        <w:rFonts w:ascii="Arial" w:hAnsi="Arial"/>
        <w:b/>
        <w:color w:val="245a8d" w:themeColor="accent5" w:themeShade="95"/>
        <w:sz w:val="22"/>
      </w:rPr>
      <w:tcPr>
        <w:shd w:val="clear" w:color="ffffff" w:themeColor="light1" w:fill="ffffff" w:themeFill="light1"/>
        <w:tcBorders>
          <w:top w:val="single" w:color="A2C6E7" w:themeColor="accent5" w:themeTint="90" w:sz="4" w:space="0"/>
          <w:left w:val="none" w:color="auto" w:sz="0" w:space="0"/>
          <w:bottom w:val="none" w:color="auto" w:sz="0" w:space="0"/>
          <w:right w:val="none" w:color="auto" w:sz="0" w:space="0"/>
        </w:tcBorders>
      </w:tcPr>
    </w:tblStylePr>
  </w:style>
  <w:style w:type="table" w:styleId="800">
    <w:name w:val="Grid Table 7 Colorful Accent 6"/>
    <w:basedOn w:val="756"/>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auto" w:sz="0" w:space="0"/>
          <w:left w:val="none" w:color="auto" w:sz="0" w:space="0"/>
          <w:bottom w:val="none" w:color="auto" w:sz="0"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auto" w:sz="0" w:space="0"/>
          <w:left w:val="none" w:color="auto" w:sz="0" w:space="0"/>
          <w:bottom w:val="single" w:color="ADD394" w:themeColor="accent6" w:themeTint="90" w:sz="4" w:space="0"/>
          <w:right w:val="none" w:color="auto" w:sz="0" w:space="0"/>
        </w:tcBorders>
      </w:tcPr>
    </w:tblStylePr>
    <w:tblStylePr w:type="lastCol">
      <w:rPr>
        <w:rFonts w:ascii="Arial" w:hAnsi="Arial"/>
        <w:i/>
        <w:color w:val="416429" w:themeColor="accent6" w:themeShade="95"/>
        <w:sz w:val="22"/>
      </w:rPr>
      <w:tcPr>
        <w:shd w:val="clear" w:color="ffffff" w:fill="auto"/>
        <w:tcBorders>
          <w:top w:val="none" w:color="auto" w:sz="0" w:space="0"/>
          <w:left w:val="single" w:color="ADD394" w:themeColor="accent6" w:themeTint="90" w:sz="4" w:space="0"/>
          <w:bottom w:val="none" w:color="auto" w:sz="0" w:space="0"/>
          <w:right w:val="none" w:color="auto" w:sz="0"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auto" w:sz="0" w:space="0"/>
          <w:bottom w:val="none" w:color="auto" w:sz="0" w:space="0"/>
          <w:right w:val="none" w:color="auto" w:sz="0" w:space="0"/>
        </w:tcBorders>
      </w:tcPr>
    </w:tblStylePr>
  </w:style>
  <w:style w:type="table" w:styleId="801">
    <w:name w:val="List Table 1 Light Accent 1"/>
    <w:basedOn w:val="756"/>
    <w:uiPriority w:val="99"/>
    <w:pPr>
      <w:spacing w:after="0" w:line="240" w:lineRule="auto"/>
    </w:pPr>
    <w:tblPr>
      <w:tblStyleRowBandSize w:val="1"/>
      <w:tblStyleColBandSize w:val="1"/>
    </w:tblPr>
    <w:tblStylePr w:type="band1Horz">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802">
    <w:name w:val="List Table 1 Light Accent 2"/>
    <w:basedOn w:val="756"/>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803">
    <w:name w:val="List Table 1 Light Accent 3"/>
    <w:basedOn w:val="756"/>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804">
    <w:name w:val="List Table 1 Light Accent 4"/>
    <w:basedOn w:val="756"/>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805">
    <w:name w:val="List Table 1 Light Accent 5"/>
    <w:basedOn w:val="756"/>
    <w:uiPriority w:val="99"/>
    <w:pPr>
      <w:spacing w:after="0" w:line="240" w:lineRule="auto"/>
    </w:pPr>
    <w:tblPr>
      <w:tblStyleRowBandSize w:val="1"/>
      <w:tblStyleColBandSize w:val="1"/>
    </w:tblPr>
    <w:tblStylePr w:type="band1Horz">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806">
    <w:name w:val="List Table 1 Light Accent 6"/>
    <w:basedOn w:val="756"/>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807">
    <w:name w:val="List Table 2 Accent 1"/>
    <w:basedOn w:val="756"/>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cfdbf0" w:themeColor="accent1" w:themeTint="40" w:fill="cfdbf0" w:themeFill="accent1" w:themeFillTint="40"/>
      </w:tcPr>
    </w:tblStylePr>
    <w:tblStylePr w:type="band1Vert">
      <w:rPr>
        <w:rFonts w:ascii="Arial" w:hAnsi="Arial"/>
        <w:color w:val="404040"/>
        <w:sz w:val="22"/>
      </w:rPr>
      <w:tcPr>
        <w:shd w:val="clear" w:color="cfdbf0" w:themeColor="accent1" w:themeTint="40" w:fill="cfdb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style>
  <w:style w:type="table" w:styleId="808">
    <w:name w:val="List Table 2 Accent 2"/>
    <w:basedOn w:val="756"/>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809">
    <w:name w:val="List Table 2 Accent 3"/>
    <w:basedOn w:val="756"/>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810">
    <w:name w:val="List Table 2 Accent 4"/>
    <w:basedOn w:val="756"/>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811">
    <w:name w:val="List Table 2 Accent 5"/>
    <w:basedOn w:val="756"/>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style>
  <w:style w:type="table" w:styleId="812">
    <w:name w:val="List Table 2 Accent 6"/>
    <w:basedOn w:val="756"/>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813">
    <w:name w:val="List Table 3 Accent 1"/>
    <w:basedOn w:val="756"/>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rFonts w:ascii="Arial" w:hAnsi="Arial"/>
        <w:color w:val="404040"/>
        <w:sz w:val="22"/>
      </w:rPr>
      <w:tcPr>
        <w:tcBorders>
          <w:top w:val="single" w:color="4472C4" w:themeColor="accent1" w:sz="4" w:space="0"/>
          <w:bottom w:val="single" w:color="4472C4" w:themeColor="accent1" w:sz="4" w:space="0"/>
        </w:tcBorders>
      </w:tcPr>
    </w:tblStylePr>
    <w:tblStylePr w:type="band1Vert">
      <w:rPr>
        <w:rFonts w:ascii="Arial" w:hAnsi="Arial"/>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814">
    <w:name w:val="List Table 3 Accent 2"/>
    <w:basedOn w:val="756"/>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815">
    <w:name w:val="List Table 3 Accent 3"/>
    <w:basedOn w:val="756"/>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816">
    <w:name w:val="List Table 3 Accent 4"/>
    <w:basedOn w:val="756"/>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817">
    <w:name w:val="List Table 3 Accent 5"/>
    <w:basedOn w:val="756"/>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rFonts w:ascii="Arial" w:hAnsi="Arial"/>
        <w:color w:val="404040"/>
        <w:sz w:val="22"/>
      </w:r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tcPr>
        <w:tcBorders>
          <w:left w:val="single" w:color="9BC2E5" w:themeColor="accent5" w:themeTint="9A" w:sz="4" w:space="0"/>
          <w:right w:val="single" w:color="9BC2E5" w:themeColor="accent5" w:themeTint="9A" w:sz="4" w:space="0"/>
        </w:tcBorders>
      </w:tcPr>
    </w:tblStylePr>
    <w:tblStylePr w:type="firstCol">
      <w:rPr>
        <w:b/>
        <w:color w:val="404040"/>
      </w:rPr>
    </w:tblStylePr>
    <w:tblStylePr w:type="firstRow">
      <w:rPr>
        <w:rFonts w:ascii="Arial" w:hAnsi="Arial"/>
        <w:b/>
        <w:color w:val="ffffff"/>
        <w:sz w:val="22"/>
      </w:rPr>
      <w:tcPr>
        <w:shd w:val="clear" w:color="9bc2e5" w:themeColor="accent5" w:themeTint="9A" w:fill="9bc2e5" w:themeFill="accent5" w:themeFillTint="9A"/>
      </w:tcPr>
    </w:tblStylePr>
    <w:tblStylePr w:type="lastCol">
      <w:rPr>
        <w:b/>
        <w:color w:val="404040"/>
      </w:rPr>
    </w:tblStylePr>
    <w:tblStylePr w:type="lastRow">
      <w:rPr>
        <w:b/>
        <w:color w:val="404040"/>
      </w:rPr>
    </w:tblStylePr>
  </w:style>
  <w:style w:type="table" w:styleId="818">
    <w:name w:val="List Table 3 Accent 6"/>
    <w:basedOn w:val="756"/>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819">
    <w:name w:val="List Table 4 Accent 1"/>
    <w:basedOn w:val="756"/>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cfdbf0" w:themeColor="accent1" w:themeTint="40" w:fill="cfdbf0" w:themeFill="accent1" w:themeFillTint="40"/>
      </w:tcPr>
    </w:tblStylePr>
    <w:tblStylePr w:type="band1Vert">
      <w:rPr>
        <w:rFonts w:ascii="Arial" w:hAnsi="Arial"/>
        <w:color w:val="404040"/>
        <w:sz w:val="22"/>
      </w:rPr>
      <w:tcPr>
        <w:shd w:val="clear" w:color="cfdbf0" w:themeColor="accent1" w:themeTint="40" w:fill="cfdbf0" w:themeFill="accent1" w:themeFillTint="40"/>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820">
    <w:name w:val="List Table 4 Accent 2"/>
    <w:basedOn w:val="756"/>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21">
    <w:name w:val="List Table 4 Accent 3"/>
    <w:basedOn w:val="756"/>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22">
    <w:name w:val="List Table 4 Accent 4"/>
    <w:basedOn w:val="756"/>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23">
    <w:name w:val="List Table 4 Accent 5"/>
    <w:basedOn w:val="756"/>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b/>
        <w:color w:val="404040"/>
      </w:rPr>
    </w:tblStylePr>
    <w:tblStylePr w:type="firstRow">
      <w:rPr>
        <w:rFonts w:ascii="Arial" w:hAnsi="Arial"/>
        <w:b/>
        <w:color w:val="ffffff"/>
        <w:sz w:val="22"/>
      </w:rPr>
      <w:tcPr>
        <w:shd w:val="clear" w:color="5b9bd5" w:themeColor="accent5" w:fill="5b9bd5" w:themeFill="accent5"/>
      </w:tcPr>
    </w:tblStylePr>
    <w:tblStylePr w:type="lastCol">
      <w:rPr>
        <w:b/>
        <w:color w:val="404040"/>
      </w:rPr>
    </w:tblStylePr>
    <w:tblStylePr w:type="lastRow">
      <w:rPr>
        <w:b/>
        <w:color w:val="404040"/>
      </w:rPr>
    </w:tblStylePr>
  </w:style>
  <w:style w:type="table" w:styleId="824">
    <w:name w:val="List Table 4 Accent 6"/>
    <w:basedOn w:val="756"/>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25">
    <w:name w:val="List Table 5 Dark Accent 1"/>
    <w:basedOn w:val="756"/>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blStylePr w:type="band1Horz">
      <w:tcPr>
        <w:shd w:val="clear" w:color="4472c4" w:themeColor="accent1" w:fill="4472c4" w:themeFill="accent1"/>
        <w:tcBorders>
          <w:top w:val="single" w:color="FFFFFF" w:themeColor="light1" w:sz="4" w:space="0"/>
          <w:bottom w:val="single" w:color="FFFFFF" w:themeColor="light1" w:sz="4" w:space="0"/>
        </w:tcBorders>
      </w:tcPr>
    </w:tblStylePr>
    <w:tblStylePr w:type="band1Vert">
      <w:tcPr>
        <w:shd w:val="clear" w:color="4472c4" w:themeColor="accent1" w:fill="4472c4" w:themeFill="accent1"/>
        <w:tcBorders>
          <w:left w:val="single" w:color="FFFFFF" w:themeColor="light1" w:sz="4" w:space="0"/>
          <w:right w:val="single" w:color="FFFFFF" w:themeColor="light1" w:sz="4" w:space="0"/>
        </w:tcBorders>
      </w:tcPr>
    </w:tblStylePr>
    <w:tblStylePr w:type="band2Horz">
      <w:tcPr>
        <w:shd w:val="clear" w:color="4472c4" w:themeColor="accent1" w:fill="4472c4"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tcPr>
        <w:shd w:val="clear" w:color="4472c4" w:themeColor="accent1" w:fill="4472c4" w:themeFill="accent1"/>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tblStylePr>
  </w:style>
  <w:style w:type="table" w:styleId="826">
    <w:name w:val="List Table 5 Dark Accent 2"/>
    <w:basedOn w:val="756"/>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827">
    <w:name w:val="List Table 5 Dark Accent 3"/>
    <w:basedOn w:val="756"/>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28">
    <w:name w:val="List Table 5 Dark Accent 4"/>
    <w:basedOn w:val="756"/>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29">
    <w:name w:val="List Table 5 Dark Accent 5"/>
    <w:basedOn w:val="756"/>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blStylePr w:type="band1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1Vert">
      <w:tcPr>
        <w:shd w:val="clear" w:color="9bc2e5" w:themeColor="accent5" w:themeTint="9A" w:fill="9bc2e5" w:themeFill="accent5" w:themeFillTint="9A"/>
        <w:tcBorders>
          <w:left w:val="single" w:color="FFFFFF" w:themeColor="light1" w:sz="4" w:space="0"/>
          <w:right w:val="single" w:color="FFFFFF" w:themeColor="light1" w:sz="4" w:space="0"/>
        </w:tcBorders>
      </w:tcPr>
    </w:tblStylePr>
    <w:tblStylePr w:type="band2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9bc2e5" w:themeColor="accent5" w:themeTint="9A" w:fill="9bc2e5" w:themeFill="accent5" w:themeFillTint="9A"/>
        <w:tcBorders>
          <w:top w:val="single" w:color="9BC2E5" w:themeColor="accent5" w:themeTint="9A" w:sz="32" w:space="0"/>
          <w:bottom w:val="single" w:color="FFFFFF" w:themeColor="light1" w:sz="12" w:space="0"/>
        </w:tcBorders>
      </w:tcPr>
    </w:tblStylePr>
    <w:tblStylePr w:type="lastCol">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tblStylePr>
  </w:style>
  <w:style w:type="table" w:styleId="830">
    <w:name w:val="List Table 5 Dark Accent 6"/>
    <w:basedOn w:val="756"/>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31">
    <w:name w:val="List Table 6 Colorful Accent 1"/>
    <w:basedOn w:val="756"/>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rFonts w:ascii="Arial" w:hAnsi="Arial"/>
        <w:color w:val="254175" w:themeColor="accent1" w:themeShade="95"/>
        <w:sz w:val="22"/>
      </w:rPr>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band2Horz">
      <w:rPr>
        <w:rFonts w:ascii="Arial" w:hAnsi="Arial"/>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832">
    <w:name w:val="List Table 6 Colorful Accent 2"/>
    <w:basedOn w:val="756"/>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33">
    <w:name w:val="List Table 6 Colorful Accent 3"/>
    <w:basedOn w:val="756"/>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34">
    <w:name w:val="List Table 6 Colorful Accent 4"/>
    <w:basedOn w:val="756"/>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35">
    <w:name w:val="List Table 6 Colorful Accent 5"/>
    <w:basedOn w:val="756"/>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rFonts w:ascii="Arial" w:hAnsi="Arial"/>
        <w:color w:val="9bc2e5" w:themeColor="accent5" w:themeTint="9A" w:themeShade="95"/>
        <w:sz w:val="22"/>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themeTint="9A"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themeTint="9A" w:sz="4" w:space="0"/>
        </w:tcBorders>
      </w:tcPr>
    </w:tblStylePr>
  </w:style>
  <w:style w:type="table" w:styleId="836">
    <w:name w:val="List Table 6 Colorful Accent 6"/>
    <w:basedOn w:val="756"/>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37">
    <w:name w:val="List Table 7 Colorful Accent 1"/>
    <w:basedOn w:val="756"/>
    <w:uiPriority w:val="99"/>
    <w:pPr>
      <w:spacing w:after="0" w:line="240" w:lineRule="auto"/>
    </w:pPr>
    <w:tblPr>
      <w:tblStyleRowBandSize w:val="1"/>
      <w:tblStyleColBandSize w:val="1"/>
      <w:tblBorders>
        <w:right w:val="single" w:color="4472C4" w:themeColor="accent1" w:sz="4" w:space="0"/>
      </w:tblBorders>
    </w:tblPr>
    <w:tblStylePr w:type="band1Horz">
      <w:rPr>
        <w:rFonts w:ascii="Arial" w:hAnsi="Arial"/>
        <w:color w:val="254175" w:themeColor="accent1" w:themeShade="95"/>
        <w:sz w:val="22"/>
      </w:rPr>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band2Horz">
      <w:rPr>
        <w:rFonts w:ascii="Arial" w:hAnsi="Arial"/>
        <w:color w:val="254175" w:themeColor="accent1" w:themeShade="95"/>
        <w:sz w:val="22"/>
      </w:rPr>
    </w:tblStylePr>
    <w:tblStylePr w:type="firstCol">
      <w:rPr>
        <w:rFonts w:ascii="Arial" w:hAnsi="Arial"/>
        <w:i/>
        <w:color w:val="254175" w:themeColor="accent1" w:themeShade="95"/>
        <w:sz w:val="22"/>
      </w:rPr>
      <w:pPr>
        <w:jc w:val="right"/>
      </w:pPr>
      <w:tcPr>
        <w:shd w:val="clear" w:color="ffffff" w:fill="auto"/>
        <w:tcBorders>
          <w:top w:val="none" w:color="auto" w:sz="0" w:space="0"/>
          <w:left w:val="none" w:color="auto" w:sz="0" w:space="0"/>
          <w:bottom w:val="none" w:color="auto" w:sz="0" w:space="0"/>
          <w:right w:val="single" w:color="4472C4" w:themeColor="accent1" w:sz="4" w:space="0"/>
        </w:tcBorders>
      </w:tcPr>
    </w:tblStylePr>
    <w:tblStylePr w:type="firstRow">
      <w:rPr>
        <w:rFonts w:ascii="Arial" w:hAnsi="Arial"/>
        <w:i/>
        <w:color w:val="254175" w:themeColor="accent1" w:themeShade="95"/>
        <w:sz w:val="22"/>
      </w:rPr>
      <w:tcPr>
        <w:shd w:val="clear" w:color="ffffff" w:themeColor="light1" w:fill="ffffff" w:themeFill="light1"/>
        <w:tcBorders>
          <w:top w:val="none" w:color="auto" w:sz="0" w:space="0"/>
          <w:left w:val="none" w:color="auto" w:sz="0" w:space="0"/>
          <w:bottom w:val="single" w:color="4472C4" w:themeColor="accent1" w:sz="4" w:space="0"/>
          <w:right w:val="none" w:color="auto" w:sz="0" w:space="0"/>
        </w:tcBorders>
      </w:tcPr>
    </w:tblStylePr>
    <w:tblStylePr w:type="lastCol">
      <w:rPr>
        <w:rFonts w:ascii="Arial" w:hAnsi="Arial"/>
        <w:i/>
        <w:color w:val="254175" w:themeColor="accent1" w:themeShade="95"/>
        <w:sz w:val="22"/>
      </w:rPr>
      <w:tcPr>
        <w:shd w:val="clear" w:color="ffffff" w:fill="auto"/>
        <w:tcBorders>
          <w:top w:val="none" w:color="auto" w:sz="0" w:space="0"/>
          <w:left w:val="single" w:color="4472C4" w:themeColor="accent1" w:sz="4" w:space="0"/>
          <w:bottom w:val="none" w:color="auto" w:sz="0" w:space="0"/>
          <w:right w:val="none" w:color="auto" w:sz="0" w:space="0"/>
        </w:tcBorders>
      </w:tcPr>
    </w:tblStylePr>
    <w:tblStylePr w:type="lastRow">
      <w:rPr>
        <w:rFonts w:ascii="Arial" w:hAnsi="Arial"/>
        <w:i/>
        <w:color w:val="254175" w:themeColor="accent1" w:themeShade="95"/>
        <w:sz w:val="22"/>
      </w:rPr>
      <w:tcPr>
        <w:shd w:val="clear" w:color="ffffff" w:themeColor="light1" w:fill="ffffff" w:themeFill="light1"/>
        <w:tcBorders>
          <w:top w:val="single" w:color="4472C4" w:themeColor="accent1" w:sz="4" w:space="0"/>
          <w:left w:val="none" w:color="auto" w:sz="0" w:space="0"/>
          <w:bottom w:val="none" w:color="auto" w:sz="0" w:space="0"/>
          <w:right w:val="none" w:color="auto" w:sz="0" w:space="0"/>
        </w:tcBorders>
      </w:tcPr>
    </w:tblStylePr>
  </w:style>
  <w:style w:type="table" w:styleId="838">
    <w:name w:val="List Table 7 Colorful Accent 2"/>
    <w:basedOn w:val="756"/>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39">
    <w:name w:val="List Table 7 Colorful Accent 3"/>
    <w:basedOn w:val="756"/>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auto" w:sz="0" w:space="0"/>
          <w:left w:val="none" w:color="auto" w:sz="0" w:space="0"/>
          <w:bottom w:val="none" w:color="auto" w:sz="0"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auto" w:sz="0" w:space="0"/>
          <w:left w:val="none" w:color="auto" w:sz="0" w:space="0"/>
          <w:bottom w:val="single" w:color="C9C9C9" w:themeColor="accent3" w:themeTint="98" w:sz="4" w:space="0"/>
          <w:right w:val="none" w:color="auto" w:sz="0" w:space="0"/>
        </w:tcBorders>
      </w:tcPr>
    </w:tblStylePr>
    <w:tblStylePr w:type="lastCol">
      <w:rPr>
        <w:rFonts w:ascii="Arial" w:hAnsi="Arial"/>
        <w:i/>
        <w:color w:val="c9c9c9" w:themeColor="accent3" w:themeTint="98" w:themeShade="95"/>
        <w:sz w:val="22"/>
      </w:rPr>
      <w:tcPr>
        <w:shd w:val="clear" w:color="ffffff" w:fill="auto"/>
        <w:tcBorders>
          <w:top w:val="none" w:color="auto" w:sz="0" w:space="0"/>
          <w:left w:val="single" w:color="C9C9C9" w:themeColor="accent3" w:themeTint="98" w:sz="4" w:space="0"/>
          <w:bottom w:val="none" w:color="auto" w:sz="0" w:space="0"/>
          <w:right w:val="none" w:color="auto" w:sz="0"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auto" w:sz="0" w:space="0"/>
          <w:bottom w:val="none" w:color="auto" w:sz="0" w:space="0"/>
          <w:right w:val="none" w:color="auto" w:sz="0" w:space="0"/>
        </w:tcBorders>
      </w:tcPr>
    </w:tblStylePr>
  </w:style>
  <w:style w:type="table" w:styleId="840">
    <w:name w:val="List Table 7 Colorful Accent 4"/>
    <w:basedOn w:val="756"/>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41">
    <w:name w:val="List Table 7 Colorful Accent 5"/>
    <w:basedOn w:val="756"/>
    <w:uiPriority w:val="99"/>
    <w:pPr>
      <w:spacing w:after="0" w:line="240" w:lineRule="auto"/>
    </w:pPr>
    <w:tblPr>
      <w:tblStyleRowBandSize w:val="1"/>
      <w:tblStyleColBandSize w:val="1"/>
      <w:tblBorders>
        <w:right w:val="single" w:color="9BC2E5" w:themeColor="accent5" w:themeTint="9A" w:sz="4" w:space="0"/>
      </w:tblBorders>
    </w:tblPr>
    <w:tblStylePr w:type="band1Horz">
      <w:rPr>
        <w:rFonts w:ascii="Arial" w:hAnsi="Arial"/>
        <w:color w:val="9bc2e5" w:themeColor="accent5" w:themeTint="9A" w:themeShade="95"/>
        <w:sz w:val="22"/>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tblStylePr w:type="firstCol">
      <w:rPr>
        <w:rFonts w:ascii="Arial" w:hAnsi="Arial"/>
        <w:i/>
        <w:color w:val="9bc2e5" w:themeColor="accent5" w:themeTint="9A" w:themeShade="95"/>
        <w:sz w:val="22"/>
      </w:rPr>
      <w:pPr>
        <w:jc w:val="right"/>
      </w:pPr>
      <w:tcPr>
        <w:shd w:val="clear" w:color="ffffff" w:fill="auto"/>
        <w:tcBorders>
          <w:top w:val="none" w:color="auto" w:sz="0" w:space="0"/>
          <w:left w:val="none" w:color="auto" w:sz="0" w:space="0"/>
          <w:bottom w:val="none" w:color="auto" w:sz="0" w:space="0"/>
          <w:right w:val="single" w:color="9BC2E5" w:themeColor="accent5" w:themeTint="9A" w:sz="4" w:space="0"/>
        </w:tcBorders>
      </w:tcPr>
    </w:tblStylePr>
    <w:tblStylePr w:type="firstRow">
      <w:rPr>
        <w:rFonts w:ascii="Arial" w:hAnsi="Arial"/>
        <w:i/>
        <w:color w:val="9bc2e5" w:themeColor="accent5" w:themeTint="9A" w:themeShade="95"/>
        <w:sz w:val="22"/>
      </w:rPr>
      <w:tcPr>
        <w:shd w:val="clear" w:color="ffffff" w:themeColor="light1" w:fill="ffffff" w:themeFill="light1"/>
        <w:tcBorders>
          <w:top w:val="none" w:color="auto" w:sz="0" w:space="0"/>
          <w:left w:val="none" w:color="auto" w:sz="0" w:space="0"/>
          <w:bottom w:val="single" w:color="9BC2E5" w:themeColor="accent5" w:themeTint="9A" w:sz="4" w:space="0"/>
          <w:right w:val="none" w:color="auto" w:sz="0" w:space="0"/>
        </w:tcBorders>
      </w:tcPr>
    </w:tblStylePr>
    <w:tblStylePr w:type="lastCol">
      <w:rPr>
        <w:rFonts w:ascii="Arial" w:hAnsi="Arial"/>
        <w:i/>
        <w:color w:val="9bc2e5" w:themeColor="accent5" w:themeTint="9A" w:themeShade="95"/>
        <w:sz w:val="22"/>
      </w:rPr>
      <w:tcPr>
        <w:shd w:val="clear" w:color="ffffff" w:fill="auto"/>
        <w:tcBorders>
          <w:top w:val="none" w:color="auto" w:sz="0" w:space="0"/>
          <w:left w:val="single" w:color="9BC2E5" w:themeColor="accent5" w:themeTint="9A" w:sz="4" w:space="0"/>
          <w:bottom w:val="none" w:color="auto" w:sz="0" w:space="0"/>
          <w:right w:val="none" w:color="auto" w:sz="0" w:space="0"/>
        </w:tcBorders>
      </w:tcPr>
    </w:tblStylePr>
    <w:tblStylePr w:type="lastRow">
      <w:rPr>
        <w:rFonts w:ascii="Arial" w:hAnsi="Arial"/>
        <w:i/>
        <w:color w:val="9bc2e5" w:themeColor="accent5" w:themeTint="9A" w:themeShade="95"/>
        <w:sz w:val="22"/>
      </w:rPr>
      <w:tcPr>
        <w:shd w:val="clear" w:color="ffffff" w:themeColor="light1" w:fill="ffffff" w:themeFill="light1"/>
        <w:tcBorders>
          <w:top w:val="single" w:color="9BC2E5" w:themeColor="accent5" w:themeTint="9A" w:sz="4" w:space="0"/>
          <w:left w:val="none" w:color="auto" w:sz="0" w:space="0"/>
          <w:bottom w:val="none" w:color="auto" w:sz="0" w:space="0"/>
          <w:right w:val="none" w:color="auto" w:sz="0" w:space="0"/>
        </w:tcBorders>
      </w:tcPr>
    </w:tblStylePr>
  </w:style>
  <w:style w:type="table" w:styleId="842">
    <w:name w:val="List Table 7 Colorful Accent 6"/>
    <w:basedOn w:val="756"/>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auto" w:sz="0" w:space="0"/>
          <w:left w:val="none" w:color="auto" w:sz="0" w:space="0"/>
          <w:bottom w:val="none" w:color="auto" w:sz="0"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auto" w:sz="0" w:space="0"/>
          <w:left w:val="none" w:color="auto" w:sz="0" w:space="0"/>
          <w:bottom w:val="single" w:color="A9D08E" w:themeColor="accent6" w:themeTint="98" w:sz="4" w:space="0"/>
          <w:right w:val="none" w:color="auto" w:sz="0" w:space="0"/>
        </w:tcBorders>
      </w:tcPr>
    </w:tblStylePr>
    <w:tblStylePr w:type="lastCol">
      <w:rPr>
        <w:rFonts w:ascii="Arial" w:hAnsi="Arial"/>
        <w:i/>
        <w:color w:val="a9d08e" w:themeColor="accent6" w:themeTint="98" w:themeShade="95"/>
        <w:sz w:val="22"/>
      </w:rPr>
      <w:tcPr>
        <w:shd w:val="clear" w:color="ffffff" w:fill="auto"/>
        <w:tcBorders>
          <w:top w:val="none" w:color="auto" w:sz="0" w:space="0"/>
          <w:left w:val="single" w:color="A9D08E" w:themeColor="accent6" w:themeTint="98" w:sz="4" w:space="0"/>
          <w:bottom w:val="none" w:color="auto" w:sz="0" w:space="0"/>
          <w:right w:val="none" w:color="auto" w:sz="0"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auto" w:sz="0" w:space="0"/>
          <w:bottom w:val="none" w:color="auto" w:sz="0" w:space="0"/>
          <w:right w:val="none" w:color="auto" w:sz="0" w:space="0"/>
        </w:tcBorders>
      </w:tcPr>
    </w:tblStylePr>
  </w:style>
  <w:style w:type="character" w:styleId="843" w:customStyle="1">
    <w:name w:val="Caption Char"/>
    <w:uiPriority w:val="99"/>
  </w:style>
  <w:style w:type="table" w:styleId="844" w:customStyle="1">
    <w:name w:val="Table Grid Light1"/>
    <w:basedOn w:val="756"/>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845" w:customStyle="1">
    <w:name w:val="Grid Table 1 Light - Accent 11"/>
    <w:basedOn w:val="756"/>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rFonts w:ascii="Arial" w:hAnsi="Arial"/>
        <w:color w:val="404040"/>
        <w:sz w:val="22"/>
      </w:r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firstCol">
      <w:rPr>
        <w:b/>
        <w:color w:val="404040"/>
      </w:rPr>
    </w:tblStylePr>
    <w:tblStylePr w:type="firstRow">
      <w:rPr>
        <w:b/>
        <w:color w:val="404040"/>
      </w:rPr>
      <w:tcPr>
        <w:tcBorders>
          <w:bottom w:val="single" w:color="91ACDC" w:themeColor="accent1" w:themeTint="95" w:sz="12" w:space="0"/>
        </w:tcBorders>
      </w:tcPr>
    </w:tblStylePr>
    <w:tblStylePr w:type="lastCol">
      <w:rPr>
        <w:b/>
        <w:color w:val="404040"/>
      </w:rPr>
    </w:tblStylePr>
    <w:tblStylePr w:type="lastRow">
      <w:rPr>
        <w:b/>
        <w:color w:val="404040"/>
      </w:rPr>
    </w:tblStylePr>
  </w:style>
  <w:style w:type="table" w:styleId="846" w:customStyle="1">
    <w:name w:val="Grid Table 1 Light - Accent 21"/>
    <w:basedOn w:val="756"/>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847" w:customStyle="1">
    <w:name w:val="Grid Table 1 Light - Accent 31"/>
    <w:basedOn w:val="756"/>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848" w:customStyle="1">
    <w:name w:val="Grid Table 1 Light - Accent 41"/>
    <w:basedOn w:val="756"/>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849" w:customStyle="1">
    <w:name w:val="Grid Table 1 Light - Accent 51"/>
    <w:basedOn w:val="756"/>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firstCol">
      <w:rPr>
        <w:b/>
        <w:color w:val="404040"/>
      </w:rPr>
    </w:tblStylePr>
    <w:tblStylePr w:type="firstRow">
      <w:rPr>
        <w:b/>
        <w:color w:val="404040"/>
      </w:rPr>
      <w:tcPr>
        <w:tcBorders>
          <w:bottom w:val="single" w:color="9EC4E6" w:themeColor="accent5" w:themeTint="95" w:sz="12" w:space="0"/>
        </w:tcBorders>
      </w:tcPr>
    </w:tblStylePr>
    <w:tblStylePr w:type="lastCol">
      <w:rPr>
        <w:b/>
        <w:color w:val="404040"/>
      </w:rPr>
    </w:tblStylePr>
    <w:tblStylePr w:type="lastRow">
      <w:rPr>
        <w:b/>
        <w:color w:val="404040"/>
      </w:rPr>
    </w:tblStylePr>
  </w:style>
  <w:style w:type="table" w:styleId="850" w:customStyle="1">
    <w:name w:val="Grid Table 1 Light - Accent 61"/>
    <w:basedOn w:val="756"/>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851" w:customStyle="1">
    <w:name w:val="Grid Table 2 - Accent 11"/>
    <w:basedOn w:val="756"/>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3" w:themeColor="accent1" w:themeTint="34" w:fill="d8e2f3" w:themeFill="accent1" w:themeFillTint="34"/>
      </w:tcPr>
    </w:tblStylePr>
    <w:tblStylePr w:type="band1Vert">
      <w:rPr>
        <w:rFonts w:ascii="Arial" w:hAnsi="Arial"/>
        <w:color w:val="404040"/>
        <w:sz w:val="22"/>
      </w:rPr>
      <w:tcPr>
        <w:shd w:val="clear" w:color="d8e2f3" w:themeColor="accent1" w:themeTint="34" w:fill="d8e2f3"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37DC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37DC8" w:themeColor="accent1" w:themeTint="EA" w:sz="4" w:space="0"/>
          <w:left w:val="none" w:color="000000" w:sz="4" w:space="0"/>
          <w:bottom w:val="none" w:color="000000" w:sz="4" w:space="0"/>
          <w:right w:val="none" w:color="000000" w:sz="4" w:space="0"/>
        </w:tcBorders>
      </w:tcPr>
    </w:tblStylePr>
  </w:style>
  <w:style w:type="table" w:styleId="852" w:customStyle="1">
    <w:name w:val="Grid Table 2 - Accent 21"/>
    <w:basedOn w:val="756"/>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853" w:customStyle="1">
    <w:name w:val="Grid Table 2 - Accent 31"/>
    <w:basedOn w:val="756"/>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854" w:customStyle="1">
    <w:name w:val="Grid Table 2 - Accent 41"/>
    <w:basedOn w:val="756"/>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855" w:customStyle="1">
    <w:name w:val="Grid Table 2 - Accent 51"/>
    <w:basedOn w:val="756"/>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B9BD5" w:themeColor="accent5" w:sz="4" w:space="0"/>
          <w:left w:val="none" w:color="000000" w:sz="4" w:space="0"/>
          <w:bottom w:val="none" w:color="000000" w:sz="4" w:space="0"/>
          <w:right w:val="none" w:color="000000" w:sz="4" w:space="0"/>
        </w:tcBorders>
      </w:tcPr>
    </w:tblStylePr>
  </w:style>
  <w:style w:type="table" w:styleId="856" w:customStyle="1">
    <w:name w:val="Grid Table 2 - Accent 61"/>
    <w:basedOn w:val="756"/>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857" w:customStyle="1">
    <w:name w:val="Grid Table 3 - Accent 11"/>
    <w:basedOn w:val="756"/>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3" w:themeColor="accent1" w:themeTint="34" w:fill="d8e2f3" w:themeFill="accent1" w:themeFillTint="34"/>
      </w:tcPr>
    </w:tblStylePr>
    <w:tblStylePr w:type="band1Vert">
      <w:rPr>
        <w:rFonts w:ascii="Arial" w:hAnsi="Arial"/>
        <w:color w:val="404040"/>
        <w:sz w:val="22"/>
      </w:rPr>
      <w:tcPr>
        <w:shd w:val="clear" w:color="d8e2f3" w:themeColor="accent1" w:themeTint="34" w:fill="d8e2f3"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58" w:customStyle="1">
    <w:name w:val="Grid Table 3 - Accent 21"/>
    <w:basedOn w:val="756"/>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59" w:customStyle="1">
    <w:name w:val="Grid Table 3 - Accent 31"/>
    <w:basedOn w:val="756"/>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60" w:customStyle="1">
    <w:name w:val="Grid Table 3 - Accent 41"/>
    <w:basedOn w:val="756"/>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61" w:customStyle="1">
    <w:name w:val="Grid Table 3 - Accent 51"/>
    <w:basedOn w:val="756"/>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62" w:customStyle="1">
    <w:name w:val="Grid Table 3 - Accent 61"/>
    <w:basedOn w:val="756"/>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63" w:customStyle="1">
    <w:name w:val="Grid Table 4 - Accent 11"/>
    <w:basedOn w:val="756"/>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rFonts w:ascii="Arial" w:hAnsi="Arial"/>
        <w:color w:val="404040"/>
        <w:sz w:val="22"/>
      </w:rPr>
      <w:tcPr>
        <w:shd w:val="clear" w:color="dae3f3" w:themeColor="accent1" w:themeTint="32" w:fill="dae3f3" w:themeFill="accent1" w:themeFillTint="32"/>
      </w:tcPr>
    </w:tblStylePr>
    <w:tblStylePr w:type="band1Vert">
      <w:rPr>
        <w:rFonts w:ascii="Arial" w:hAnsi="Arial"/>
        <w:color w:val="404040"/>
        <w:sz w:val="22"/>
      </w:rPr>
      <w:tcPr>
        <w:shd w:val="clear" w:color="dae3f3"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537dc8" w:themeColor="accent1" w:themeTint="EA" w:fill="537dc8" w:themeFill="accent1" w:themeFillTint="EA"/>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tcPr>
    </w:tblStylePr>
    <w:tblStylePr w:type="lastCol">
      <w:rPr>
        <w:b/>
        <w:color w:val="404040"/>
      </w:rPr>
    </w:tblStylePr>
    <w:tblStylePr w:type="lastRow">
      <w:rPr>
        <w:b/>
        <w:color w:val="404040"/>
      </w:rPr>
      <w:tcPr>
        <w:tcBorders>
          <w:top w:val="single" w:color="537DC8" w:themeColor="accent1" w:themeTint="EA" w:sz="4" w:space="0"/>
        </w:tcBorders>
      </w:tcPr>
    </w:tblStylePr>
  </w:style>
  <w:style w:type="table" w:styleId="864" w:customStyle="1">
    <w:name w:val="Grid Table 4 - Accent 21"/>
    <w:basedOn w:val="756"/>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865" w:customStyle="1">
    <w:name w:val="Grid Table 4 - Accent 31"/>
    <w:basedOn w:val="756"/>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866" w:customStyle="1">
    <w:name w:val="Grid Table 4 - Accent 41"/>
    <w:basedOn w:val="756"/>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867" w:customStyle="1">
    <w:name w:val="Grid Table 4 - Accent 51"/>
    <w:basedOn w:val="756"/>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rFonts w:ascii="Arial" w:hAnsi="Arial"/>
        <w:b/>
        <w:color w:val="ffffff"/>
        <w:sz w:val="22"/>
      </w:rPr>
      <w:tcPr>
        <w:shd w:val="clear" w:color="5b9bd5" w:themeColor="accent5" w:fill="5b9bd5" w:themeFill="accent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868" w:customStyle="1">
    <w:name w:val="Grid Table 4 - Accent 61"/>
    <w:basedOn w:val="756"/>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869" w:customStyle="1">
    <w:name w:val="Grid Table 5 Dark - Accent 21"/>
    <w:basedOn w:val="75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870" w:customStyle="1">
    <w:name w:val="Grid Table 5 Dark - Accent 31"/>
    <w:basedOn w:val="75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871" w:customStyle="1">
    <w:name w:val="Grid Table 5 Dark - Accent 51"/>
    <w:basedOn w:val="75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blStylePr w:type="band1Horz">
      <w:tcPr>
        <w:shd w:val="clear" w:color="b3d0eb" w:themeColor="accent5" w:themeTint="75" w:fill="b3d0eb" w:themeFill="accent5" w:themeFillTint="75"/>
      </w:tcPr>
    </w:tblStylePr>
    <w:tblStylePr w:type="band1Vert">
      <w:tcPr>
        <w:shd w:val="clear" w:color="b3d0eb" w:themeColor="accent5" w:themeTint="75" w:fill="b3d0eb" w:themeFill="accent5" w:themeFillTint="75"/>
      </w:tcPr>
    </w:tblStylePr>
    <w:tblStylePr w:type="firstCol">
      <w:rPr>
        <w:rFonts w:ascii="Arial" w:hAnsi="Arial"/>
        <w:b/>
        <w:color w:val="ffffff"/>
        <w:sz w:val="22"/>
      </w:rPr>
      <w:tcPr>
        <w:shd w:val="clear" w:color="5b9bd5" w:themeColor="accent5" w:fill="5b9bd5" w:themeFill="accent5"/>
      </w:tcPr>
    </w:tblStylePr>
    <w:tblStylePr w:type="firstRow">
      <w:rPr>
        <w:rFonts w:ascii="Arial" w:hAnsi="Arial"/>
        <w:b/>
        <w:color w:val="ffffff"/>
        <w:sz w:val="22"/>
      </w:rPr>
      <w:tcPr>
        <w:shd w:val="clear" w:color="5b9bd5" w:themeColor="accent5" w:fill="5b9bd5" w:themeFill="accent5"/>
      </w:tcPr>
    </w:tblStylePr>
    <w:tblStylePr w:type="lastCol">
      <w:rPr>
        <w:rFonts w:ascii="Arial" w:hAnsi="Arial"/>
        <w:b/>
        <w:color w:val="ffffff"/>
        <w:sz w:val="22"/>
      </w:rPr>
      <w:tcPr>
        <w:shd w:val="clear" w:color="5b9bd5" w:themeColor="accent5" w:fill="5b9bd5" w:themeFill="accent5"/>
      </w:tcPr>
    </w:tblStylePr>
    <w:tblStylePr w:type="lastRow">
      <w:rPr>
        <w:rFonts w:ascii="Arial" w:hAnsi="Arial"/>
        <w:b/>
        <w:color w:val="ffffff"/>
        <w:sz w:val="22"/>
      </w:rPr>
      <w:tcPr>
        <w:shd w:val="clear" w:color="5b9bd5" w:themeColor="accent5" w:fill="5b9bd5" w:themeFill="accent5"/>
        <w:tcBorders>
          <w:top w:val="single" w:color="FFFFFF" w:themeColor="light1" w:sz="4" w:space="0"/>
        </w:tcBorders>
      </w:tcPr>
    </w:tblStylePr>
  </w:style>
  <w:style w:type="table" w:styleId="872" w:customStyle="1">
    <w:name w:val="Grid Table 5 Dark - Accent 61"/>
    <w:basedOn w:val="75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873" w:customStyle="1">
    <w:name w:val="Grid Table 6 Colorful - Accent 11"/>
    <w:basedOn w:val="756"/>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rFonts w:ascii="Arial" w:hAnsi="Arial"/>
        <w:color w:val="a0b7e1" w:themeColor="accent1" w:themeTint="80" w:themeShade="95"/>
        <w:sz w:val="22"/>
      </w:rPr>
      <w:tcPr>
        <w:shd w:val="clear" w:color="d8e2f3" w:themeColor="accent1" w:themeTint="34" w:fill="d8e2f3" w:themeFill="accent1" w:themeFillTint="34"/>
      </w:tcPr>
    </w:tblStylePr>
    <w:tblStylePr w:type="band1Vert">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themeTint="80"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874" w:customStyle="1">
    <w:name w:val="Grid Table 6 Colorful - Accent 21"/>
    <w:basedOn w:val="756"/>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875" w:customStyle="1">
    <w:name w:val="Grid Table 6 Colorful - Accent 31"/>
    <w:basedOn w:val="756"/>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876" w:customStyle="1">
    <w:name w:val="Grid Table 6 Colorful - Accent 41"/>
    <w:basedOn w:val="756"/>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877" w:customStyle="1">
    <w:name w:val="Grid Table 6 Colorful - Accent 51"/>
    <w:basedOn w:val="756"/>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245a8d" w:themeColor="accent5" w:themeShade="95"/>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878" w:customStyle="1">
    <w:name w:val="Grid Table 6 Colorful - Accent 61"/>
    <w:basedOn w:val="756"/>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45a8d"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879" w:customStyle="1">
    <w:name w:val="Grid Table 7 Colorful - Accent 11"/>
    <w:basedOn w:val="756"/>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rFonts w:ascii="Arial" w:hAnsi="Arial"/>
        <w:color w:val="a0b7e1" w:themeColor="accent1" w:themeTint="80" w:themeShade="95"/>
        <w:sz w:val="22"/>
      </w:rPr>
      <w:tcPr>
        <w:shd w:val="clear" w:color="d8e2f3" w:themeColor="accent1" w:themeTint="34" w:fill="d8e2f3" w:themeFill="accent1" w:themeFillTint="34"/>
      </w:tcPr>
    </w:tblStylePr>
    <w:tblStylePr w:type="band1Vert">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tblStylePr w:type="firstCol">
      <w:rPr>
        <w:rFonts w:ascii="Arial" w:hAnsi="Arial"/>
        <w:i/>
        <w:color w:val="a0b7e1"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0B7E1" w:themeColor="accent1" w:themeTint="80" w:sz="4" w:space="0"/>
        </w:tcBorders>
      </w:tcPr>
    </w:tblStylePr>
    <w:tblStylePr w:type="firstRow">
      <w:rPr>
        <w:rFonts w:ascii="Arial" w:hAnsi="Arial"/>
        <w:b/>
        <w:color w:val="a0b7e1" w:themeColor="accent1" w:themeTint="80" w:themeShade="95"/>
        <w:sz w:val="22"/>
      </w:rPr>
      <w:tcPr>
        <w:shd w:val="clear" w:color="ffffff" w:themeColor="light1" w:fill="ffffff" w:themeFill="light1"/>
        <w:tcBorders>
          <w:top w:val="none" w:color="000000" w:sz="4" w:space="0"/>
          <w:left w:val="none" w:color="000000" w:sz="4" w:space="0"/>
          <w:bottom w:val="single" w:color="A0B7E1" w:themeColor="accent1" w:themeTint="80" w:sz="4" w:space="0"/>
          <w:right w:val="none" w:color="000000" w:sz="4" w:space="0"/>
        </w:tcBorders>
      </w:tcPr>
    </w:tblStylePr>
    <w:tblStylePr w:type="lastCol">
      <w:rPr>
        <w:rFonts w:ascii="Arial" w:hAnsi="Arial"/>
        <w:i/>
        <w:color w:val="a0b7e1" w:themeColor="accent1" w:themeTint="80" w:themeShade="95"/>
        <w:sz w:val="22"/>
      </w:rPr>
      <w:tcPr>
        <w:shd w:val="clear" w:color="ffffff" w:fill="auto"/>
        <w:tcBorders>
          <w:top w:val="none" w:color="000000" w:sz="4" w:space="0"/>
          <w:left w:val="single" w:color="A0B7E1" w:themeColor="accent1" w:themeTint="80" w:sz="4" w:space="0"/>
          <w:bottom w:val="none" w:color="000000" w:sz="4" w:space="0"/>
          <w:right w:val="none" w:color="000000" w:sz="4" w:space="0"/>
        </w:tcBorders>
      </w:tcPr>
    </w:tblStylePr>
    <w:tblStylePr w:type="lastRow">
      <w:rPr>
        <w:rFonts w:ascii="Arial" w:hAnsi="Arial"/>
        <w:b/>
        <w:color w:val="a0b7e1" w:themeColor="accent1" w:themeTint="80" w:themeShade="95"/>
        <w:sz w:val="22"/>
      </w:rPr>
      <w:tcPr>
        <w:shd w:val="clear" w:color="ffffff" w:themeColor="light1" w:fill="ffffff" w:themeFill="light1"/>
        <w:tcBorders>
          <w:top w:val="single" w:color="A0B7E1" w:themeColor="accent1" w:themeTint="80" w:sz="4" w:space="0"/>
          <w:left w:val="none" w:color="000000" w:sz="4" w:space="0"/>
          <w:bottom w:val="none" w:color="000000" w:sz="4" w:space="0"/>
          <w:right w:val="none" w:color="000000" w:sz="4" w:space="0"/>
        </w:tcBorders>
      </w:tcPr>
    </w:tblStylePr>
  </w:style>
  <w:style w:type="table" w:styleId="880" w:customStyle="1">
    <w:name w:val="Grid Table 7 Colorful - Accent 21"/>
    <w:basedOn w:val="756"/>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881" w:customStyle="1">
    <w:name w:val="Grid Table 7 Colorful - Accent 31"/>
    <w:basedOn w:val="756"/>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style>
  <w:style w:type="table" w:styleId="882" w:customStyle="1">
    <w:name w:val="Grid Table 7 Colorful - Accent 41"/>
    <w:basedOn w:val="756"/>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883" w:customStyle="1">
    <w:name w:val="Grid Table 7 Colorful - Accent 51"/>
    <w:basedOn w:val="756"/>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245a8d" w:themeColor="accent5" w:themeShade="95"/>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a8d" w:themeColor="accent5" w:themeShade="95"/>
        <w:sz w:val="22"/>
      </w:rPr>
    </w:tblStylePr>
    <w:tblStylePr w:type="firstCol">
      <w:rPr>
        <w:rFonts w:ascii="Arial" w:hAnsi="Arial"/>
        <w:i/>
        <w:color w:val="245a8d" w:themeColor="accent5" w:themeShade="95"/>
        <w:sz w:val="22"/>
      </w:rPr>
      <w:pPr>
        <w:jc w:val="right"/>
      </w:pPr>
      <w:tcPr>
        <w:shd w:val="clear" w:color="ffffff" w:fill="auto"/>
        <w:tcBorders>
          <w:top w:val="none" w:color="000000" w:sz="4" w:space="0"/>
          <w:left w:val="none" w:color="000000" w:sz="4" w:space="0"/>
          <w:bottom w:val="none" w:color="000000" w:sz="4" w:space="0"/>
          <w:right w:val="single" w:color="A2C6E7" w:themeColor="accent5" w:themeTint="90" w:sz="4" w:space="0"/>
        </w:tcBorders>
      </w:tcPr>
    </w:tblStylePr>
    <w:tblStylePr w:type="firstRow">
      <w:rPr>
        <w:rFonts w:ascii="Arial" w:hAnsi="Arial"/>
        <w:b/>
        <w:color w:val="245a8d" w:themeColor="accent5" w:themeShade="95"/>
        <w:sz w:val="22"/>
      </w:rPr>
      <w:tcPr>
        <w:shd w:val="clear" w:color="ffffff" w:themeColor="light1" w:fill="ffffff" w:themeFill="light1"/>
        <w:tcBorders>
          <w:top w:val="none" w:color="000000" w:sz="4" w:space="0"/>
          <w:left w:val="none" w:color="000000" w:sz="4" w:space="0"/>
          <w:bottom w:val="single" w:color="A2C6E7" w:themeColor="accent5" w:themeTint="90" w:sz="4" w:space="0"/>
          <w:right w:val="none" w:color="000000" w:sz="4" w:space="0"/>
        </w:tcBorders>
      </w:tcPr>
    </w:tblStylePr>
    <w:tblStylePr w:type="lastCol">
      <w:rPr>
        <w:rFonts w:ascii="Arial" w:hAnsi="Arial"/>
        <w:i/>
        <w:color w:val="245a8d" w:themeColor="accent5" w:themeShade="95"/>
        <w:sz w:val="22"/>
      </w:rPr>
      <w:tcPr>
        <w:shd w:val="clear" w:color="ffffff" w:fill="auto"/>
        <w:tcBorders>
          <w:top w:val="none" w:color="000000" w:sz="4" w:space="0"/>
          <w:left w:val="single" w:color="A2C6E7" w:themeColor="accent5" w:themeTint="90" w:sz="4" w:space="0"/>
          <w:bottom w:val="none" w:color="000000" w:sz="4" w:space="0"/>
          <w:right w:val="none" w:color="000000" w:sz="4" w:space="0"/>
        </w:tcBorders>
      </w:tcPr>
    </w:tblStylePr>
    <w:tblStylePr w:type="lastRow">
      <w:rPr>
        <w:rFonts w:ascii="Arial" w:hAnsi="Arial"/>
        <w:b/>
        <w:color w:val="245a8d" w:themeColor="accent5" w:themeShade="95"/>
        <w:sz w:val="22"/>
      </w:rPr>
      <w:tcPr>
        <w:shd w:val="clear" w:color="ffffff" w:themeColor="light1" w:fill="ffffff" w:themeFill="light1"/>
        <w:tcBorders>
          <w:top w:val="single" w:color="A2C6E7" w:themeColor="accent5" w:themeTint="90" w:sz="4" w:space="0"/>
          <w:left w:val="none" w:color="000000" w:sz="4" w:space="0"/>
          <w:bottom w:val="none" w:color="000000" w:sz="4" w:space="0"/>
          <w:right w:val="none" w:color="000000" w:sz="4" w:space="0"/>
        </w:tcBorders>
      </w:tcPr>
    </w:tblStylePr>
  </w:style>
  <w:style w:type="table" w:styleId="884" w:customStyle="1">
    <w:name w:val="Grid Table 7 Colorful - Accent 61"/>
    <w:basedOn w:val="756"/>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style>
  <w:style w:type="table" w:styleId="885" w:customStyle="1">
    <w:name w:val="List Table 1 Light - Accent 11"/>
    <w:basedOn w:val="756"/>
    <w:uiPriority w:val="99"/>
    <w:pPr>
      <w:spacing w:after="0" w:line="240" w:lineRule="auto"/>
    </w:pPr>
    <w:tblPr>
      <w:tblStyleRowBandSize w:val="1"/>
      <w:tblStyleColBandSize w:val="1"/>
    </w:tblPr>
    <w:tblStylePr w:type="band1Horz">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886" w:customStyle="1">
    <w:name w:val="List Table 1 Light - Accent 21"/>
    <w:basedOn w:val="756"/>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887" w:customStyle="1">
    <w:name w:val="List Table 1 Light - Accent 31"/>
    <w:basedOn w:val="756"/>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888" w:customStyle="1">
    <w:name w:val="List Table 1 Light - Accent 41"/>
    <w:basedOn w:val="756"/>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889" w:customStyle="1">
    <w:name w:val="List Table 1 Light - Accent 51"/>
    <w:basedOn w:val="756"/>
    <w:uiPriority w:val="99"/>
    <w:pPr>
      <w:spacing w:after="0" w:line="240" w:lineRule="auto"/>
    </w:pPr>
    <w:tblPr>
      <w:tblStyleRowBandSize w:val="1"/>
      <w:tblStyleColBandSize w:val="1"/>
    </w:tblPr>
    <w:tblStylePr w:type="band1Horz">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890" w:customStyle="1">
    <w:name w:val="List Table 1 Light - Accent 61"/>
    <w:basedOn w:val="756"/>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891" w:customStyle="1">
    <w:name w:val="List Table 2 - Accent 11"/>
    <w:basedOn w:val="756"/>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cfdbf0" w:themeColor="accent1" w:themeTint="40" w:fill="cfdbf0" w:themeFill="accent1" w:themeFillTint="40"/>
      </w:tcPr>
    </w:tblStylePr>
    <w:tblStylePr w:type="band1Vert">
      <w:rPr>
        <w:rFonts w:ascii="Arial" w:hAnsi="Arial"/>
        <w:color w:val="404040"/>
        <w:sz w:val="22"/>
      </w:rPr>
      <w:tcPr>
        <w:shd w:val="clear" w:color="cfdbf0" w:themeColor="accent1" w:themeTint="40" w:fill="cfdb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style>
  <w:style w:type="table" w:styleId="892" w:customStyle="1">
    <w:name w:val="List Table 2 - Accent 21"/>
    <w:basedOn w:val="756"/>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893" w:customStyle="1">
    <w:name w:val="List Table 2 - Accent 31"/>
    <w:basedOn w:val="756"/>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894" w:customStyle="1">
    <w:name w:val="List Table 2 - Accent 41"/>
    <w:basedOn w:val="756"/>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895" w:customStyle="1">
    <w:name w:val="List Table 2 - Accent 51"/>
    <w:basedOn w:val="756"/>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style>
  <w:style w:type="table" w:styleId="896" w:customStyle="1">
    <w:name w:val="List Table 2 - Accent 61"/>
    <w:basedOn w:val="756"/>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897" w:customStyle="1">
    <w:name w:val="List Table 3 - Accent 11"/>
    <w:basedOn w:val="756"/>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rFonts w:ascii="Arial" w:hAnsi="Arial"/>
        <w:color w:val="404040"/>
        <w:sz w:val="22"/>
      </w:rPr>
      <w:tcPr>
        <w:tcBorders>
          <w:top w:val="single" w:color="4472C4" w:themeColor="accent1" w:sz="4" w:space="0"/>
          <w:bottom w:val="single" w:color="4472C4" w:themeColor="accent1" w:sz="4" w:space="0"/>
        </w:tcBorders>
      </w:tcPr>
    </w:tblStylePr>
    <w:tblStylePr w:type="band1Vert">
      <w:rPr>
        <w:rFonts w:ascii="Arial" w:hAnsi="Arial"/>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898" w:customStyle="1">
    <w:name w:val="List Table 3 - Accent 21"/>
    <w:basedOn w:val="756"/>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899" w:customStyle="1">
    <w:name w:val="List Table 3 - Accent 31"/>
    <w:basedOn w:val="756"/>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900" w:customStyle="1">
    <w:name w:val="List Table 3 - Accent 41"/>
    <w:basedOn w:val="756"/>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901" w:customStyle="1">
    <w:name w:val="List Table 3 - Accent 51"/>
    <w:basedOn w:val="756"/>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rFonts w:ascii="Arial" w:hAnsi="Arial"/>
        <w:color w:val="404040"/>
        <w:sz w:val="22"/>
      </w:r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tcPr>
        <w:tcBorders>
          <w:left w:val="single" w:color="9BC2E5" w:themeColor="accent5" w:themeTint="9A" w:sz="4" w:space="0"/>
          <w:right w:val="single" w:color="9BC2E5" w:themeColor="accent5" w:themeTint="9A" w:sz="4" w:space="0"/>
        </w:tcBorders>
      </w:tcPr>
    </w:tblStylePr>
    <w:tblStylePr w:type="firstCol">
      <w:rPr>
        <w:b/>
        <w:color w:val="404040"/>
      </w:rPr>
    </w:tblStylePr>
    <w:tblStylePr w:type="firstRow">
      <w:rPr>
        <w:rFonts w:ascii="Arial" w:hAnsi="Arial"/>
        <w:b/>
        <w:color w:val="ffffff"/>
        <w:sz w:val="22"/>
      </w:rPr>
      <w:tcPr>
        <w:shd w:val="clear" w:color="9bc2e5" w:themeColor="accent5" w:themeTint="9A" w:fill="9bc2e5" w:themeFill="accent5" w:themeFillTint="9A"/>
      </w:tcPr>
    </w:tblStylePr>
    <w:tblStylePr w:type="lastCol">
      <w:rPr>
        <w:b/>
        <w:color w:val="404040"/>
      </w:rPr>
    </w:tblStylePr>
    <w:tblStylePr w:type="lastRow">
      <w:rPr>
        <w:b/>
        <w:color w:val="404040"/>
      </w:rPr>
    </w:tblStylePr>
  </w:style>
  <w:style w:type="table" w:styleId="902" w:customStyle="1">
    <w:name w:val="List Table 3 - Accent 61"/>
    <w:basedOn w:val="756"/>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903" w:customStyle="1">
    <w:name w:val="List Table 4 - Accent 11"/>
    <w:basedOn w:val="756"/>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cfdbf0" w:themeColor="accent1" w:themeTint="40" w:fill="cfdbf0" w:themeFill="accent1" w:themeFillTint="40"/>
      </w:tcPr>
    </w:tblStylePr>
    <w:tblStylePr w:type="band1Vert">
      <w:rPr>
        <w:rFonts w:ascii="Arial" w:hAnsi="Arial"/>
        <w:color w:val="404040"/>
        <w:sz w:val="22"/>
      </w:rPr>
      <w:tcPr>
        <w:shd w:val="clear" w:color="cfdbf0" w:themeColor="accent1" w:themeTint="40" w:fill="cfdbf0" w:themeFill="accent1" w:themeFillTint="40"/>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904" w:customStyle="1">
    <w:name w:val="List Table 4 - Accent 21"/>
    <w:basedOn w:val="756"/>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905" w:customStyle="1">
    <w:name w:val="List Table 4 - Accent 31"/>
    <w:basedOn w:val="756"/>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906" w:customStyle="1">
    <w:name w:val="List Table 4 - Accent 41"/>
    <w:basedOn w:val="756"/>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907" w:customStyle="1">
    <w:name w:val="List Table 4 - Accent 51"/>
    <w:basedOn w:val="756"/>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b/>
        <w:color w:val="404040"/>
      </w:rPr>
    </w:tblStylePr>
    <w:tblStylePr w:type="firstRow">
      <w:rPr>
        <w:rFonts w:ascii="Arial" w:hAnsi="Arial"/>
        <w:b/>
        <w:color w:val="ffffff"/>
        <w:sz w:val="22"/>
      </w:rPr>
      <w:tcPr>
        <w:shd w:val="clear" w:color="5b9bd5" w:themeColor="accent5" w:fill="5b9bd5" w:themeFill="accent5"/>
      </w:tcPr>
    </w:tblStylePr>
    <w:tblStylePr w:type="lastCol">
      <w:rPr>
        <w:b/>
        <w:color w:val="404040"/>
      </w:rPr>
    </w:tblStylePr>
    <w:tblStylePr w:type="lastRow">
      <w:rPr>
        <w:b/>
        <w:color w:val="404040"/>
      </w:rPr>
    </w:tblStylePr>
  </w:style>
  <w:style w:type="table" w:styleId="908" w:customStyle="1">
    <w:name w:val="List Table 4 - Accent 61"/>
    <w:basedOn w:val="756"/>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909" w:customStyle="1">
    <w:name w:val="List Table 5 Dark - Accent 11"/>
    <w:basedOn w:val="756"/>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blStylePr w:type="band1Horz">
      <w:tcPr>
        <w:shd w:val="clear" w:color="4472c4" w:themeColor="accent1" w:fill="4472c4" w:themeFill="accent1"/>
        <w:tcBorders>
          <w:top w:val="single" w:color="FFFFFF" w:themeColor="light1" w:sz="4" w:space="0"/>
          <w:bottom w:val="single" w:color="FFFFFF" w:themeColor="light1" w:sz="4" w:space="0"/>
        </w:tcBorders>
      </w:tcPr>
    </w:tblStylePr>
    <w:tblStylePr w:type="band1Vert">
      <w:tcPr>
        <w:shd w:val="clear" w:color="4472c4" w:themeColor="accent1" w:fill="4472c4" w:themeFill="accent1"/>
        <w:tcBorders>
          <w:left w:val="single" w:color="FFFFFF" w:themeColor="light1" w:sz="4" w:space="0"/>
          <w:right w:val="single" w:color="FFFFFF" w:themeColor="light1" w:sz="4" w:space="0"/>
        </w:tcBorders>
      </w:tcPr>
    </w:tblStylePr>
    <w:tblStylePr w:type="band2Horz">
      <w:tcPr>
        <w:shd w:val="clear" w:color="4472c4" w:themeColor="accent1" w:fill="4472c4"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tcPr>
        <w:shd w:val="clear" w:color="4472c4" w:themeColor="accent1" w:fill="4472c4" w:themeFill="accent1"/>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tblStylePr>
  </w:style>
  <w:style w:type="table" w:styleId="910" w:customStyle="1">
    <w:name w:val="List Table 5 Dark - Accent 21"/>
    <w:basedOn w:val="756"/>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911" w:customStyle="1">
    <w:name w:val="List Table 5 Dark - Accent 31"/>
    <w:basedOn w:val="756"/>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912" w:customStyle="1">
    <w:name w:val="List Table 5 Dark - Accent 41"/>
    <w:basedOn w:val="756"/>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913" w:customStyle="1">
    <w:name w:val="List Table 5 Dark - Accent 51"/>
    <w:basedOn w:val="756"/>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blStylePr w:type="band1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1Vert">
      <w:tcPr>
        <w:shd w:val="clear" w:color="9bc2e5" w:themeColor="accent5" w:themeTint="9A" w:fill="9bc2e5" w:themeFill="accent5" w:themeFillTint="9A"/>
        <w:tcBorders>
          <w:left w:val="single" w:color="FFFFFF" w:themeColor="light1" w:sz="4" w:space="0"/>
          <w:right w:val="single" w:color="FFFFFF" w:themeColor="light1" w:sz="4" w:space="0"/>
        </w:tcBorders>
      </w:tcPr>
    </w:tblStylePr>
    <w:tblStylePr w:type="band2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9bc2e5" w:themeColor="accent5" w:themeTint="9A" w:fill="9bc2e5" w:themeFill="accent5" w:themeFillTint="9A"/>
        <w:tcBorders>
          <w:top w:val="single" w:color="9BC2E5" w:themeColor="accent5" w:themeTint="9A" w:sz="32" w:space="0"/>
          <w:bottom w:val="single" w:color="FFFFFF" w:themeColor="light1" w:sz="12" w:space="0"/>
        </w:tcBorders>
      </w:tcPr>
    </w:tblStylePr>
    <w:tblStylePr w:type="lastCol">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tblStylePr>
  </w:style>
  <w:style w:type="table" w:styleId="914" w:customStyle="1">
    <w:name w:val="List Table 5 Dark - Accent 61"/>
    <w:basedOn w:val="756"/>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915" w:customStyle="1">
    <w:name w:val="List Table 6 Colorful - Accent 11"/>
    <w:basedOn w:val="756"/>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rFonts w:ascii="Arial" w:hAnsi="Arial"/>
        <w:color w:val="254175" w:themeColor="accent1" w:themeShade="95"/>
        <w:sz w:val="22"/>
      </w:rPr>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band2Horz">
      <w:rPr>
        <w:rFonts w:ascii="Arial" w:hAnsi="Arial"/>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916" w:customStyle="1">
    <w:name w:val="List Table 6 Colorful - Accent 21"/>
    <w:basedOn w:val="756"/>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917" w:customStyle="1">
    <w:name w:val="List Table 6 Colorful - Accent 31"/>
    <w:basedOn w:val="756"/>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918" w:customStyle="1">
    <w:name w:val="List Table 6 Colorful - Accent 41"/>
    <w:basedOn w:val="756"/>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919" w:customStyle="1">
    <w:name w:val="List Table 6 Colorful - Accent 51"/>
    <w:basedOn w:val="756"/>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rFonts w:ascii="Arial" w:hAnsi="Arial"/>
        <w:color w:val="9bc2e5" w:themeColor="accent5" w:themeTint="9A" w:themeShade="95"/>
        <w:sz w:val="22"/>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themeTint="9A"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themeTint="9A" w:sz="4" w:space="0"/>
        </w:tcBorders>
      </w:tcPr>
    </w:tblStylePr>
  </w:style>
  <w:style w:type="table" w:styleId="920" w:customStyle="1">
    <w:name w:val="List Table 6 Colorful - Accent 61"/>
    <w:basedOn w:val="756"/>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921" w:customStyle="1">
    <w:name w:val="List Table 7 Colorful - Accent 11"/>
    <w:basedOn w:val="756"/>
    <w:uiPriority w:val="99"/>
    <w:pPr>
      <w:spacing w:after="0" w:line="240" w:lineRule="auto"/>
    </w:pPr>
    <w:tblPr>
      <w:tblStyleRowBandSize w:val="1"/>
      <w:tblStyleColBandSize w:val="1"/>
      <w:tblBorders>
        <w:right w:val="single" w:color="4472C4" w:themeColor="accent1" w:sz="4" w:space="0"/>
      </w:tblBorders>
    </w:tblPr>
    <w:tblStylePr w:type="band1Horz">
      <w:rPr>
        <w:rFonts w:ascii="Arial" w:hAnsi="Arial"/>
        <w:color w:val="254175" w:themeColor="accent1" w:themeShade="95"/>
        <w:sz w:val="22"/>
      </w:rPr>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band2Horz">
      <w:rPr>
        <w:rFonts w:ascii="Arial" w:hAnsi="Arial"/>
        <w:color w:val="254175" w:themeColor="accent1" w:themeShade="95"/>
        <w:sz w:val="22"/>
      </w:rPr>
    </w:tblStylePr>
    <w:tblStylePr w:type="firstCol">
      <w:rPr>
        <w:rFonts w:ascii="Arial" w:hAnsi="Arial"/>
        <w:i/>
        <w:color w:val="254175" w:themeColor="accent1" w:themeShade="95"/>
        <w:sz w:val="22"/>
      </w:rPr>
      <w:pPr>
        <w:jc w:val="right"/>
      </w:pPr>
      <w:tcPr>
        <w:shd w:val="clear" w:color="ffffff" w:fill="auto"/>
        <w:tcBorders>
          <w:top w:val="none" w:color="000000" w:sz="4" w:space="0"/>
          <w:left w:val="none" w:color="000000" w:sz="4" w:space="0"/>
          <w:bottom w:val="none" w:color="000000" w:sz="4" w:space="0"/>
          <w:right w:val="single" w:color="4472C4" w:themeColor="accent1" w:sz="4" w:space="0"/>
        </w:tcBorders>
      </w:tcPr>
    </w:tblStylePr>
    <w:tblStylePr w:type="firstRow">
      <w:rPr>
        <w:rFonts w:ascii="Arial" w:hAnsi="Arial"/>
        <w:i/>
        <w:color w:val="254175" w:themeColor="accent1" w:themeShade="95"/>
        <w:sz w:val="22"/>
      </w:rPr>
      <w:tcPr>
        <w:shd w:val="clear" w:color="ffffff" w:themeColor="light1" w:fill="ffffff" w:themeFill="light1"/>
        <w:tcBorders>
          <w:top w:val="none" w:color="000000" w:sz="4" w:space="0"/>
          <w:left w:val="none" w:color="000000" w:sz="4" w:space="0"/>
          <w:bottom w:val="single" w:color="4472C4" w:themeColor="accent1" w:sz="4" w:space="0"/>
          <w:right w:val="none" w:color="000000" w:sz="4" w:space="0"/>
        </w:tcBorders>
      </w:tcPr>
    </w:tblStylePr>
    <w:tblStylePr w:type="lastCol">
      <w:rPr>
        <w:rFonts w:ascii="Arial" w:hAnsi="Arial"/>
        <w:i/>
        <w:color w:val="254175" w:themeColor="accent1" w:themeShade="95"/>
        <w:sz w:val="22"/>
      </w:rPr>
      <w:tcPr>
        <w:shd w:val="clear" w:color="ffffff" w:fill="auto"/>
        <w:tcBorders>
          <w:top w:val="none" w:color="000000" w:sz="4" w:space="0"/>
          <w:left w:val="single" w:color="4472C4" w:themeColor="accent1" w:sz="4" w:space="0"/>
          <w:bottom w:val="none" w:color="000000" w:sz="4" w:space="0"/>
          <w:right w:val="none" w:color="000000" w:sz="4" w:space="0"/>
        </w:tcBorders>
      </w:tcPr>
    </w:tblStylePr>
    <w:tblStylePr w:type="lastRow">
      <w:rPr>
        <w:rFonts w:ascii="Arial" w:hAnsi="Arial"/>
        <w:i/>
        <w:color w:val="254175" w:themeColor="accent1" w:themeShade="95"/>
        <w:sz w:val="22"/>
      </w:rPr>
      <w:tcPr>
        <w:shd w:val="clear" w:color="ffffff" w:themeColor="light1" w:fill="ffffff" w:themeFill="light1"/>
        <w:tcBorders>
          <w:top w:val="single" w:color="4472C4" w:themeColor="accent1" w:sz="4" w:space="0"/>
          <w:left w:val="none" w:color="000000" w:sz="4" w:space="0"/>
          <w:bottom w:val="none" w:color="000000" w:sz="4" w:space="0"/>
          <w:right w:val="none" w:color="000000" w:sz="4" w:space="0"/>
        </w:tcBorders>
      </w:tcPr>
    </w:tblStylePr>
  </w:style>
  <w:style w:type="table" w:styleId="922" w:customStyle="1">
    <w:name w:val="List Table 7 Colorful - Accent 21"/>
    <w:basedOn w:val="756"/>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923" w:customStyle="1">
    <w:name w:val="List Table 7 Colorful - Accent 31"/>
    <w:basedOn w:val="756"/>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style>
  <w:style w:type="table" w:styleId="924" w:customStyle="1">
    <w:name w:val="List Table 7 Colorful - Accent 41"/>
    <w:basedOn w:val="756"/>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925" w:customStyle="1">
    <w:name w:val="List Table 7 Colorful - Accent 51"/>
    <w:basedOn w:val="756"/>
    <w:uiPriority w:val="99"/>
    <w:pPr>
      <w:spacing w:after="0" w:line="240" w:lineRule="auto"/>
    </w:pPr>
    <w:tblPr>
      <w:tblStyleRowBandSize w:val="1"/>
      <w:tblStyleColBandSize w:val="1"/>
      <w:tblBorders>
        <w:right w:val="single" w:color="9BC2E5" w:themeColor="accent5" w:themeTint="9A" w:sz="4" w:space="0"/>
      </w:tblBorders>
    </w:tblPr>
    <w:tblStylePr w:type="band1Horz">
      <w:rPr>
        <w:rFonts w:ascii="Arial" w:hAnsi="Arial"/>
        <w:color w:val="9bc2e5" w:themeColor="accent5" w:themeTint="9A" w:themeShade="95"/>
        <w:sz w:val="22"/>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tblStylePr w:type="firstCol">
      <w:rPr>
        <w:rFonts w:ascii="Arial" w:hAnsi="Arial"/>
        <w:i/>
        <w:color w:val="9bc2e5"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9BC2E5" w:themeColor="accent5" w:themeTint="9A" w:sz="4" w:space="0"/>
        </w:tcBorders>
      </w:tcPr>
    </w:tblStylePr>
    <w:tblStylePr w:type="firstRow">
      <w:rPr>
        <w:rFonts w:ascii="Arial" w:hAnsi="Arial"/>
        <w:i/>
        <w:color w:val="9bc2e5" w:themeColor="accent5" w:themeTint="9A" w:themeShade="95"/>
        <w:sz w:val="22"/>
      </w:rPr>
      <w:tcPr>
        <w:shd w:val="clear" w:color="ffffff" w:themeColor="light1" w:fill="ffffff" w:themeFill="light1"/>
        <w:tcBorders>
          <w:top w:val="none" w:color="000000" w:sz="4" w:space="0"/>
          <w:left w:val="none" w:color="000000" w:sz="4" w:space="0"/>
          <w:bottom w:val="single" w:color="9BC2E5" w:themeColor="accent5" w:themeTint="9A" w:sz="4" w:space="0"/>
          <w:right w:val="none" w:color="000000" w:sz="4" w:space="0"/>
        </w:tcBorders>
      </w:tcPr>
    </w:tblStylePr>
    <w:tblStylePr w:type="lastCol">
      <w:rPr>
        <w:rFonts w:ascii="Arial" w:hAnsi="Arial"/>
        <w:i/>
        <w:color w:val="9bc2e5" w:themeColor="accent5" w:themeTint="9A" w:themeShade="95"/>
        <w:sz w:val="22"/>
      </w:rPr>
      <w:tcPr>
        <w:shd w:val="clear" w:color="ffffff" w:fill="auto"/>
        <w:tcBorders>
          <w:top w:val="none" w:color="000000" w:sz="4" w:space="0"/>
          <w:left w:val="single" w:color="9BC2E5" w:themeColor="accent5" w:themeTint="9A" w:sz="4" w:space="0"/>
          <w:bottom w:val="none" w:color="000000" w:sz="4" w:space="0"/>
          <w:right w:val="none" w:color="000000" w:sz="4" w:space="0"/>
        </w:tcBorders>
      </w:tcPr>
    </w:tblStylePr>
    <w:tblStylePr w:type="lastRow">
      <w:rPr>
        <w:rFonts w:ascii="Arial" w:hAnsi="Arial"/>
        <w:i/>
        <w:color w:val="9bc2e5" w:themeColor="accent5" w:themeTint="9A" w:themeShade="95"/>
        <w:sz w:val="22"/>
      </w:rPr>
      <w:tcPr>
        <w:shd w:val="clear" w:color="ffffff" w:themeColor="light1" w:fill="ffffff" w:themeFill="light1"/>
        <w:tcBorders>
          <w:top w:val="single" w:color="9BC2E5" w:themeColor="accent5" w:themeTint="9A" w:sz="4" w:space="0"/>
          <w:left w:val="none" w:color="000000" w:sz="4" w:space="0"/>
          <w:bottom w:val="none" w:color="000000" w:sz="4" w:space="0"/>
          <w:right w:val="none" w:color="000000" w:sz="4" w:space="0"/>
        </w:tcBorders>
      </w:tcPr>
    </w:tblStylePr>
  </w:style>
  <w:style w:type="table" w:styleId="926" w:customStyle="1">
    <w:name w:val="List Table 7 Colorful - Accent 61"/>
    <w:basedOn w:val="756"/>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style>
  <w:style w:type="character" w:styleId="927" w:customStyle="1">
    <w:name w:val="Heading 1 Char"/>
    <w:basedOn w:val="755"/>
    <w:link w:val="746"/>
    <w:uiPriority w:val="9"/>
    <w:rPr>
      <w:rFonts w:ascii="Arial" w:hAnsi="Arial" w:eastAsia="Arial" w:cs="Arial"/>
      <w:sz w:val="40"/>
      <w:szCs w:val="40"/>
    </w:rPr>
  </w:style>
  <w:style w:type="character" w:styleId="928" w:customStyle="1">
    <w:name w:val="Heading 2 Char"/>
    <w:basedOn w:val="755"/>
    <w:link w:val="747"/>
    <w:uiPriority w:val="9"/>
    <w:rPr>
      <w:rFonts w:ascii="Arial" w:hAnsi="Arial" w:eastAsia="Arial" w:cs="Arial"/>
      <w:sz w:val="34"/>
    </w:rPr>
  </w:style>
  <w:style w:type="character" w:styleId="929" w:customStyle="1">
    <w:name w:val="Heading 3 Char"/>
    <w:basedOn w:val="755"/>
    <w:link w:val="748"/>
    <w:uiPriority w:val="9"/>
    <w:rPr>
      <w:rFonts w:ascii="Arial" w:hAnsi="Arial" w:eastAsia="Arial" w:cs="Arial"/>
      <w:sz w:val="30"/>
      <w:szCs w:val="30"/>
    </w:rPr>
  </w:style>
  <w:style w:type="character" w:styleId="930" w:customStyle="1">
    <w:name w:val="Heading 4 Char"/>
    <w:basedOn w:val="755"/>
    <w:link w:val="749"/>
    <w:uiPriority w:val="9"/>
    <w:rPr>
      <w:rFonts w:ascii="Arial" w:hAnsi="Arial" w:eastAsia="Arial" w:cs="Arial"/>
      <w:b/>
      <w:bCs/>
      <w:sz w:val="26"/>
      <w:szCs w:val="26"/>
    </w:rPr>
  </w:style>
  <w:style w:type="character" w:styleId="931" w:customStyle="1">
    <w:name w:val="Heading 5 Char"/>
    <w:basedOn w:val="755"/>
    <w:link w:val="750"/>
    <w:uiPriority w:val="9"/>
    <w:rPr>
      <w:rFonts w:ascii="Arial" w:hAnsi="Arial" w:eastAsia="Arial" w:cs="Arial"/>
      <w:b/>
      <w:bCs/>
      <w:sz w:val="24"/>
      <w:szCs w:val="24"/>
    </w:rPr>
  </w:style>
  <w:style w:type="character" w:styleId="932" w:customStyle="1">
    <w:name w:val="Heading 6 Char"/>
    <w:basedOn w:val="755"/>
    <w:link w:val="751"/>
    <w:uiPriority w:val="9"/>
    <w:rPr>
      <w:rFonts w:ascii="Arial" w:hAnsi="Arial" w:eastAsia="Arial" w:cs="Arial"/>
      <w:b/>
      <w:bCs/>
      <w:sz w:val="22"/>
      <w:szCs w:val="22"/>
    </w:rPr>
  </w:style>
  <w:style w:type="character" w:styleId="933" w:customStyle="1">
    <w:name w:val="Heading 7 Char"/>
    <w:basedOn w:val="755"/>
    <w:link w:val="752"/>
    <w:uiPriority w:val="9"/>
    <w:rPr>
      <w:rFonts w:ascii="Arial" w:hAnsi="Arial" w:eastAsia="Arial" w:cs="Arial"/>
      <w:b/>
      <w:bCs/>
      <w:i/>
      <w:iCs/>
      <w:sz w:val="22"/>
      <w:szCs w:val="22"/>
    </w:rPr>
  </w:style>
  <w:style w:type="character" w:styleId="934" w:customStyle="1">
    <w:name w:val="Heading 8 Char"/>
    <w:basedOn w:val="755"/>
    <w:link w:val="753"/>
    <w:uiPriority w:val="9"/>
    <w:rPr>
      <w:rFonts w:ascii="Arial" w:hAnsi="Arial" w:eastAsia="Arial" w:cs="Arial"/>
      <w:i/>
      <w:iCs/>
      <w:sz w:val="22"/>
      <w:szCs w:val="22"/>
    </w:rPr>
  </w:style>
  <w:style w:type="character" w:styleId="935" w:customStyle="1">
    <w:name w:val="Heading 9 Char"/>
    <w:basedOn w:val="755"/>
    <w:link w:val="754"/>
    <w:uiPriority w:val="9"/>
    <w:rPr>
      <w:rFonts w:ascii="Arial" w:hAnsi="Arial" w:eastAsia="Arial" w:cs="Arial"/>
      <w:i/>
      <w:iCs/>
      <w:sz w:val="21"/>
      <w:szCs w:val="21"/>
    </w:rPr>
  </w:style>
  <w:style w:type="paragraph" w:styleId="936">
    <w:name w:val="No Spacing"/>
    <w:uiPriority w:val="1"/>
    <w:qFormat/>
    <w:pPr>
      <w:spacing w:after="0" w:line="240" w:lineRule="auto"/>
    </w:pPr>
  </w:style>
  <w:style w:type="paragraph" w:styleId="937">
    <w:name w:val="Title"/>
    <w:basedOn w:val="745"/>
    <w:next w:val="745"/>
    <w:link w:val="938"/>
    <w:uiPriority w:val="10"/>
    <w:qFormat/>
    <w:pPr>
      <w:contextualSpacing/>
      <w:spacing w:before="300" w:after="200"/>
    </w:pPr>
    <w:rPr>
      <w:sz w:val="48"/>
      <w:szCs w:val="48"/>
    </w:rPr>
  </w:style>
  <w:style w:type="character" w:styleId="938" w:customStyle="1">
    <w:name w:val="Title Char"/>
    <w:basedOn w:val="755"/>
    <w:link w:val="937"/>
    <w:uiPriority w:val="10"/>
    <w:rPr>
      <w:sz w:val="48"/>
      <w:szCs w:val="48"/>
    </w:rPr>
  </w:style>
  <w:style w:type="paragraph" w:styleId="939">
    <w:name w:val="Subtitle"/>
    <w:basedOn w:val="745"/>
    <w:next w:val="745"/>
    <w:link w:val="940"/>
    <w:uiPriority w:val="11"/>
    <w:qFormat/>
    <w:pPr>
      <w:spacing w:before="200" w:after="200"/>
    </w:pPr>
    <w:rPr>
      <w:sz w:val="24"/>
      <w:szCs w:val="24"/>
    </w:rPr>
  </w:style>
  <w:style w:type="character" w:styleId="940" w:customStyle="1">
    <w:name w:val="Subtitle Char"/>
    <w:basedOn w:val="755"/>
    <w:link w:val="939"/>
    <w:uiPriority w:val="11"/>
    <w:rPr>
      <w:sz w:val="24"/>
      <w:szCs w:val="24"/>
    </w:rPr>
  </w:style>
  <w:style w:type="paragraph" w:styleId="941">
    <w:name w:val="Quote"/>
    <w:basedOn w:val="745"/>
    <w:next w:val="745"/>
    <w:link w:val="942"/>
    <w:uiPriority w:val="29"/>
    <w:qFormat/>
    <w:pPr>
      <w:ind w:left="720" w:right="720"/>
    </w:pPr>
    <w:rPr>
      <w:i/>
    </w:rPr>
  </w:style>
  <w:style w:type="character" w:styleId="942" w:customStyle="1">
    <w:name w:val="Quote Char"/>
    <w:link w:val="941"/>
    <w:uiPriority w:val="29"/>
    <w:rPr>
      <w:i/>
    </w:rPr>
  </w:style>
  <w:style w:type="paragraph" w:styleId="943">
    <w:name w:val="Intense Quote"/>
    <w:basedOn w:val="745"/>
    <w:next w:val="745"/>
    <w:link w:val="944"/>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944" w:customStyle="1">
    <w:name w:val="Intense Quote Char"/>
    <w:link w:val="943"/>
    <w:uiPriority w:val="30"/>
    <w:rPr>
      <w:i/>
    </w:rPr>
  </w:style>
  <w:style w:type="paragraph" w:styleId="945">
    <w:name w:val="Header"/>
    <w:basedOn w:val="745"/>
    <w:link w:val="946"/>
    <w:uiPriority w:val="99"/>
    <w:unhideWhenUsed/>
    <w:pPr>
      <w:spacing w:after="0" w:line="240" w:lineRule="auto"/>
      <w:tabs>
        <w:tab w:val="center" w:pos="7143" w:leader="none"/>
        <w:tab w:val="right" w:pos="14287" w:leader="none"/>
      </w:tabs>
    </w:pPr>
  </w:style>
  <w:style w:type="character" w:styleId="946" w:customStyle="1">
    <w:name w:val="Header Char"/>
    <w:basedOn w:val="755"/>
    <w:link w:val="945"/>
    <w:uiPriority w:val="99"/>
  </w:style>
  <w:style w:type="paragraph" w:styleId="947">
    <w:name w:val="Footer"/>
    <w:basedOn w:val="745"/>
    <w:link w:val="950"/>
    <w:uiPriority w:val="99"/>
    <w:unhideWhenUsed/>
    <w:pPr>
      <w:spacing w:after="0" w:line="240" w:lineRule="auto"/>
      <w:tabs>
        <w:tab w:val="center" w:pos="7143" w:leader="none"/>
        <w:tab w:val="right" w:pos="14287" w:leader="none"/>
      </w:tabs>
    </w:pPr>
  </w:style>
  <w:style w:type="character" w:styleId="948" w:customStyle="1">
    <w:name w:val="Footer Char"/>
    <w:basedOn w:val="755"/>
    <w:uiPriority w:val="99"/>
  </w:style>
  <w:style w:type="paragraph" w:styleId="949">
    <w:name w:val="Caption"/>
    <w:basedOn w:val="745"/>
    <w:next w:val="745"/>
    <w:uiPriority w:val="35"/>
    <w:semiHidden/>
    <w:unhideWhenUsed/>
    <w:qFormat/>
    <w:pPr>
      <w:spacing w:line="276" w:lineRule="auto"/>
    </w:pPr>
    <w:rPr>
      <w:b/>
      <w:bCs/>
      <w:color w:val="4472c4" w:themeColor="accent1"/>
      <w:sz w:val="18"/>
      <w:szCs w:val="18"/>
    </w:rPr>
  </w:style>
  <w:style w:type="character" w:styleId="950" w:customStyle="1">
    <w:name w:val="Footer Char1"/>
    <w:link w:val="947"/>
    <w:uiPriority w:val="99"/>
  </w:style>
  <w:style w:type="table" w:styleId="951">
    <w:name w:val="Table Grid"/>
    <w:basedOn w:val="756"/>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952">
    <w:name w:val="Plain Table 1"/>
    <w:basedOn w:val="756"/>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953">
    <w:name w:val="Plain Table 2"/>
    <w:basedOn w:val="756"/>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954">
    <w:name w:val="Plain Table 3"/>
    <w:basedOn w:val="756"/>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955">
    <w:name w:val="Plain Table 4"/>
    <w:basedOn w:val="756"/>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956">
    <w:name w:val="Plain Table 5"/>
    <w:basedOn w:val="756"/>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957">
    <w:name w:val="Grid Table 1 Light"/>
    <w:basedOn w:val="756"/>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958">
    <w:name w:val="Grid Table 2"/>
    <w:basedOn w:val="756"/>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959">
    <w:name w:val="Grid Table 3"/>
    <w:basedOn w:val="756"/>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960">
    <w:name w:val="Grid Table 4"/>
    <w:basedOn w:val="756"/>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961">
    <w:name w:val="Grid Table 5 Dark"/>
    <w:basedOn w:val="75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962" w:customStyle="1">
    <w:name w:val="Grid Table 5 Dark - Accent 11"/>
    <w:basedOn w:val="75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blStylePr w:type="band1Horz">
      <w:tcPr>
        <w:shd w:val="clear" w:color="a9bee4" w:themeColor="accent1" w:themeTint="75" w:fill="a9bee4" w:themeFill="accent1" w:themeFillTint="75"/>
      </w:tcPr>
    </w:tblStylePr>
    <w:tblStylePr w:type="band1Vert">
      <w:tcPr>
        <w:shd w:val="clear" w:color="a9bee4" w:themeColor="accent1" w:themeTint="75" w:fill="a9bee4" w:themeFill="accent1" w:themeFillTint="75"/>
      </w:tcPr>
    </w:tblStylePr>
    <w:tblStylePr w:type="firstCol">
      <w:rPr>
        <w:rFonts w:ascii="Arial" w:hAnsi="Arial"/>
        <w:b/>
        <w:color w:val="ffffff"/>
        <w:sz w:val="22"/>
      </w:rPr>
      <w:tcPr>
        <w:shd w:val="clear" w:color="4472c4" w:themeColor="accent1" w:fill="4472c4" w:themeFill="accent1"/>
      </w:tcPr>
    </w:tblStylePr>
    <w:tblStylePr w:type="firstRow">
      <w:rPr>
        <w:rFonts w:ascii="Arial" w:hAnsi="Arial"/>
        <w:b/>
        <w:color w:val="ffffff"/>
        <w:sz w:val="22"/>
      </w:rPr>
      <w:tcPr>
        <w:shd w:val="clear" w:color="4472c4" w:themeColor="accent1" w:fill="4472c4" w:themeFill="accent1"/>
      </w:tcPr>
    </w:tblStylePr>
    <w:tblStylePr w:type="lastCol">
      <w:rPr>
        <w:rFonts w:ascii="Arial" w:hAnsi="Arial"/>
        <w:b/>
        <w:color w:val="ffffff"/>
        <w:sz w:val="22"/>
      </w:rPr>
      <w:tcPr>
        <w:shd w:val="clear" w:color="4472c4" w:themeColor="accent1" w:fill="4472c4" w:themeFill="accent1"/>
      </w:tcPr>
    </w:tblStylePr>
    <w:tblStylePr w:type="lastRow">
      <w:rPr>
        <w:rFonts w:ascii="Arial" w:hAnsi="Arial"/>
        <w:b/>
        <w:color w:val="ffffff"/>
        <w:sz w:val="22"/>
      </w:rPr>
      <w:tcPr>
        <w:shd w:val="clear" w:color="4472c4" w:themeColor="accent1" w:fill="4472c4" w:themeFill="accent1"/>
        <w:tcBorders>
          <w:top w:val="single" w:color="FFFFFF" w:themeColor="light1" w:sz="4" w:space="0"/>
        </w:tcBorders>
      </w:tcPr>
    </w:tblStylePr>
  </w:style>
  <w:style w:type="table" w:styleId="963" w:customStyle="1">
    <w:name w:val="Grid Table 5 Dark - Accent 41"/>
    <w:basedOn w:val="75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964">
    <w:name w:val="Grid Table 6 Colorful"/>
    <w:basedOn w:val="756"/>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965">
    <w:name w:val="Grid Table 7 Colorful"/>
    <w:basedOn w:val="756"/>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966">
    <w:name w:val="List Table 1 Light"/>
    <w:basedOn w:val="756"/>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967">
    <w:name w:val="List Table 2"/>
    <w:basedOn w:val="756"/>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968">
    <w:name w:val="List Table 3"/>
    <w:basedOn w:val="756"/>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969">
    <w:name w:val="List Table 4"/>
    <w:basedOn w:val="756"/>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970">
    <w:name w:val="List Table 5 Dark"/>
    <w:basedOn w:val="756"/>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971">
    <w:name w:val="List Table 6 Colorful"/>
    <w:basedOn w:val="756"/>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972">
    <w:name w:val="List Table 7 Colorful"/>
    <w:basedOn w:val="756"/>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973" w:customStyle="1">
    <w:name w:val="Lined - Accent"/>
    <w:basedOn w:val="756"/>
    <w:uiPriority w:val="99"/>
    <w:pPr>
      <w:spacing w:after="0" w:line="240" w:lineRule="auto"/>
    </w:pPr>
    <w:rPr>
      <w:color w:val="404040"/>
      <w:sz w:val="20"/>
      <w:szCs w:val="20"/>
      <w:lang w:eastAsia="et-EE"/>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974" w:customStyle="1">
    <w:name w:val="Lined - Accent 1"/>
    <w:basedOn w:val="756"/>
    <w:uiPriority w:val="99"/>
    <w:pPr>
      <w:spacing w:after="0" w:line="240" w:lineRule="auto"/>
    </w:pPr>
    <w:rPr>
      <w:color w:val="404040"/>
      <w:sz w:val="20"/>
      <w:szCs w:val="20"/>
      <w:lang w:eastAsia="et-EE"/>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tblStylePr w:type="band2Vert">
      <w:rPr>
        <w:rFonts w:ascii="Arial" w:hAnsi="Arial"/>
        <w:color w:val="404040"/>
        <w:sz w:val="22"/>
      </w:rPr>
      <w:tcPr>
        <w:shd w:val="clear" w:color="c4d2ec" w:themeColor="accent1" w:themeTint="50" w:fill="c4d2ec" w:themeFill="accent1" w:themeFillTint="50"/>
      </w:tcPr>
    </w:tblStylePr>
    <w:tblStylePr w:type="firstCol">
      <w:rPr>
        <w:rFonts w:ascii="Arial" w:hAnsi="Arial"/>
        <w:color w:val="f2f2f2"/>
        <w:sz w:val="22"/>
      </w:rPr>
      <w:tcPr>
        <w:shd w:val="clear" w:color="537dc8" w:themeColor="accent1" w:themeTint="EA" w:fill="537dc8" w:themeFill="accent1" w:themeFillTint="EA"/>
      </w:tcPr>
    </w:tblStylePr>
    <w:tblStylePr w:type="firstRow">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style>
  <w:style w:type="table" w:styleId="975" w:customStyle="1">
    <w:name w:val="Lined - Accent 2"/>
    <w:basedOn w:val="756"/>
    <w:uiPriority w:val="99"/>
    <w:pPr>
      <w:spacing w:after="0" w:line="240" w:lineRule="auto"/>
    </w:pPr>
    <w:rPr>
      <w:color w:val="404040"/>
      <w:sz w:val="20"/>
      <w:szCs w:val="20"/>
      <w:lang w:eastAsia="et-EE"/>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976" w:customStyle="1">
    <w:name w:val="Lined - Accent 3"/>
    <w:basedOn w:val="756"/>
    <w:uiPriority w:val="99"/>
    <w:pPr>
      <w:spacing w:after="0" w:line="240" w:lineRule="auto"/>
    </w:pPr>
    <w:rPr>
      <w:color w:val="404040"/>
      <w:sz w:val="20"/>
      <w:szCs w:val="20"/>
      <w:lang w:eastAsia="et-EE"/>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977" w:customStyle="1">
    <w:name w:val="Lined - Accent 4"/>
    <w:basedOn w:val="756"/>
    <w:uiPriority w:val="99"/>
    <w:pPr>
      <w:spacing w:after="0" w:line="240" w:lineRule="auto"/>
    </w:pPr>
    <w:rPr>
      <w:color w:val="404040"/>
      <w:sz w:val="20"/>
      <w:szCs w:val="20"/>
      <w:lang w:eastAsia="et-EE"/>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978" w:customStyle="1">
    <w:name w:val="Lined - Accent 5"/>
    <w:basedOn w:val="756"/>
    <w:uiPriority w:val="99"/>
    <w:pPr>
      <w:spacing w:after="0" w:line="240" w:lineRule="auto"/>
    </w:pPr>
    <w:rPr>
      <w:color w:val="404040"/>
      <w:sz w:val="20"/>
      <w:szCs w:val="20"/>
      <w:lang w:eastAsia="et-EE"/>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tblStylePr w:type="band2Vert">
      <w:rPr>
        <w:rFonts w:ascii="Arial" w:hAnsi="Arial"/>
        <w:color w:val="404040"/>
        <w:sz w:val="22"/>
      </w:rPr>
      <w:tcPr>
        <w:shd w:val="clear" w:color="ddeaf6" w:themeColor="accent5" w:themeTint="34" w:fill="ddeaf6" w:themeFill="accent5" w:themeFillTint="34"/>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979" w:customStyle="1">
    <w:name w:val="Lined - Accent 6"/>
    <w:basedOn w:val="756"/>
    <w:uiPriority w:val="99"/>
    <w:pPr>
      <w:spacing w:after="0" w:line="240" w:lineRule="auto"/>
    </w:pPr>
    <w:rPr>
      <w:color w:val="404040"/>
      <w:sz w:val="20"/>
      <w:szCs w:val="20"/>
      <w:lang w:eastAsia="et-EE"/>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980" w:customStyle="1">
    <w:name w:val="Bordered &amp; Lined - Accent"/>
    <w:basedOn w:val="756"/>
    <w:uiPriority w:val="99"/>
    <w:pPr>
      <w:spacing w:after="0" w:line="240" w:lineRule="auto"/>
    </w:pPr>
    <w:rPr>
      <w:color w:val="404040"/>
      <w:sz w:val="20"/>
      <w:szCs w:val="20"/>
      <w:lang w:eastAsia="et-EE"/>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981" w:customStyle="1">
    <w:name w:val="Bordered &amp; Lined - Accent 1"/>
    <w:basedOn w:val="756"/>
    <w:uiPriority w:val="99"/>
    <w:pPr>
      <w:spacing w:after="0" w:line="240" w:lineRule="auto"/>
    </w:pPr>
    <w:rPr>
      <w:color w:val="404040"/>
      <w:sz w:val="20"/>
      <w:szCs w:val="20"/>
      <w:lang w:eastAsia="et-EE"/>
    </w:rPr>
    <w:tblPr>
      <w:tblStyleRowBandSize w:val="1"/>
      <w:tblStyleColBandSize w:val="1"/>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tblStylePr w:type="band2Vert">
      <w:rPr>
        <w:rFonts w:ascii="Arial" w:hAnsi="Arial"/>
        <w:color w:val="404040"/>
        <w:sz w:val="22"/>
      </w:rPr>
      <w:tcPr>
        <w:shd w:val="clear" w:color="c4d2ec" w:themeColor="accent1" w:themeTint="50" w:fill="c4d2ec" w:themeFill="accent1" w:themeFillTint="50"/>
      </w:tcPr>
    </w:tblStylePr>
    <w:tblStylePr w:type="firstCol">
      <w:rPr>
        <w:rFonts w:ascii="Arial" w:hAnsi="Arial"/>
        <w:color w:val="f2f2f2"/>
        <w:sz w:val="22"/>
      </w:rPr>
      <w:tcPr>
        <w:shd w:val="clear" w:color="537dc8" w:themeColor="accent1" w:themeTint="EA" w:fill="537dc8" w:themeFill="accent1" w:themeFillTint="EA"/>
      </w:tcPr>
    </w:tblStylePr>
    <w:tblStylePr w:type="firstRow">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style>
  <w:style w:type="table" w:styleId="982" w:customStyle="1">
    <w:name w:val="Bordered &amp; Lined - Accent 2"/>
    <w:basedOn w:val="756"/>
    <w:uiPriority w:val="99"/>
    <w:pPr>
      <w:spacing w:after="0" w:line="240" w:lineRule="auto"/>
    </w:pPr>
    <w:rPr>
      <w:color w:val="404040"/>
      <w:sz w:val="20"/>
      <w:szCs w:val="20"/>
      <w:lang w:eastAsia="et-EE"/>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983" w:customStyle="1">
    <w:name w:val="Bordered &amp; Lined - Accent 3"/>
    <w:basedOn w:val="756"/>
    <w:uiPriority w:val="99"/>
    <w:pPr>
      <w:spacing w:after="0" w:line="240" w:lineRule="auto"/>
    </w:pPr>
    <w:rPr>
      <w:color w:val="404040"/>
      <w:sz w:val="20"/>
      <w:szCs w:val="20"/>
      <w:lang w:eastAsia="et-EE"/>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984" w:customStyle="1">
    <w:name w:val="Bordered &amp; Lined - Accent 4"/>
    <w:basedOn w:val="756"/>
    <w:uiPriority w:val="99"/>
    <w:pPr>
      <w:spacing w:after="0" w:line="240" w:lineRule="auto"/>
    </w:pPr>
    <w:rPr>
      <w:color w:val="404040"/>
      <w:sz w:val="20"/>
      <w:szCs w:val="20"/>
      <w:lang w:eastAsia="et-EE"/>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985" w:customStyle="1">
    <w:name w:val="Bordered &amp; Lined - Accent 5"/>
    <w:basedOn w:val="756"/>
    <w:uiPriority w:val="99"/>
    <w:pPr>
      <w:spacing w:after="0" w:line="240" w:lineRule="auto"/>
    </w:pPr>
    <w:rPr>
      <w:color w:val="404040"/>
      <w:sz w:val="20"/>
      <w:szCs w:val="20"/>
      <w:lang w:eastAsia="et-EE"/>
    </w:rPr>
    <w:tblPr>
      <w:tblStyleRowBandSize w:val="1"/>
      <w:tblStyleColBandSize w:val="1"/>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tblStylePr w:type="band2Vert">
      <w:rPr>
        <w:rFonts w:ascii="Arial" w:hAnsi="Arial"/>
        <w:color w:val="404040"/>
        <w:sz w:val="22"/>
      </w:rPr>
      <w:tcPr>
        <w:shd w:val="clear" w:color="ddeaf6" w:themeColor="accent5" w:themeTint="34" w:fill="ddeaf6" w:themeFill="accent5" w:themeFillTint="34"/>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986" w:customStyle="1">
    <w:name w:val="Bordered &amp; Lined - Accent 6"/>
    <w:basedOn w:val="756"/>
    <w:uiPriority w:val="99"/>
    <w:pPr>
      <w:spacing w:after="0" w:line="240" w:lineRule="auto"/>
    </w:pPr>
    <w:rPr>
      <w:color w:val="404040"/>
      <w:sz w:val="20"/>
      <w:szCs w:val="20"/>
      <w:lang w:eastAsia="et-EE"/>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987" w:customStyle="1">
    <w:name w:val="Bordered"/>
    <w:basedOn w:val="756"/>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988" w:customStyle="1">
    <w:name w:val="Bordered - Accent 1"/>
    <w:basedOn w:val="756"/>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rFonts w:ascii="Arial" w:hAnsi="Arial"/>
        <w:color w:val="404040"/>
        <w:sz w:val="22"/>
      </w:r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4472C4" w:themeColor="accent1" w:sz="12" w:space="0"/>
        </w:tcBorders>
      </w:tcPr>
    </w:tblStylePr>
    <w:tblStylePr w:type="lastCol">
      <w:rPr>
        <w:rFonts w:ascii="Arial" w:hAnsi="Arial"/>
        <w:color w:val="404040"/>
        <w:sz w:val="22"/>
      </w:rPr>
      <w:tcPr>
        <w:tcBorders>
          <w:left w:val="single" w:color="4472C4" w:themeColor="accent1" w:sz="12" w:space="0"/>
        </w:tcBorders>
      </w:tcPr>
    </w:tblStylePr>
    <w:tblStylePr w:type="lastRow">
      <w:rPr>
        <w:rFonts w:ascii="Arial" w:hAnsi="Arial"/>
        <w:color w:val="404040"/>
        <w:sz w:val="22"/>
      </w:rPr>
      <w:tcPr>
        <w:tcBorders>
          <w:top w:val="single" w:color="4472C4" w:themeColor="accent1" w:sz="12" w:space="0"/>
        </w:tcBorders>
      </w:tcPr>
    </w:tblStylePr>
  </w:style>
  <w:style w:type="table" w:styleId="989" w:customStyle="1">
    <w:name w:val="Bordered - Accent 2"/>
    <w:basedOn w:val="756"/>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990" w:customStyle="1">
    <w:name w:val="Bordered - Accent 3"/>
    <w:basedOn w:val="756"/>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991" w:customStyle="1">
    <w:name w:val="Bordered - Accent 4"/>
    <w:basedOn w:val="756"/>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992" w:customStyle="1">
    <w:name w:val="Bordered - Accent 5"/>
    <w:basedOn w:val="756"/>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BC2E5" w:themeColor="accent5" w:themeTint="9A" w:sz="12" w:space="0"/>
        </w:tcBorders>
      </w:tcPr>
    </w:tblStylePr>
    <w:tblStylePr w:type="lastCol">
      <w:rPr>
        <w:rFonts w:ascii="Arial" w:hAnsi="Arial"/>
        <w:color w:val="404040"/>
        <w:sz w:val="22"/>
      </w:rPr>
      <w:tcPr>
        <w:tcBorders>
          <w:left w:val="single" w:color="9BC2E5" w:themeColor="accent5" w:themeTint="9A" w:sz="12" w:space="0"/>
        </w:tcBorders>
      </w:tcPr>
    </w:tblStylePr>
    <w:tblStylePr w:type="lastRow">
      <w:rPr>
        <w:rFonts w:ascii="Arial" w:hAnsi="Arial"/>
        <w:color w:val="404040"/>
        <w:sz w:val="22"/>
      </w:rPr>
      <w:tcPr>
        <w:tcBorders>
          <w:top w:val="single" w:color="9BC2E5" w:themeColor="accent5" w:themeTint="9A" w:sz="12" w:space="0"/>
        </w:tcBorders>
      </w:tcPr>
    </w:tblStylePr>
  </w:style>
  <w:style w:type="table" w:styleId="993" w:customStyle="1">
    <w:name w:val="Bordered - Accent 6"/>
    <w:basedOn w:val="756"/>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994">
    <w:name w:val="Hyperlink"/>
    <w:uiPriority w:val="99"/>
    <w:unhideWhenUsed/>
    <w:rPr>
      <w:color w:val="0563c1" w:themeColor="hyperlink"/>
      <w:u w:val="single"/>
    </w:rPr>
  </w:style>
  <w:style w:type="paragraph" w:styleId="995">
    <w:name w:val="footnote text"/>
    <w:basedOn w:val="745"/>
    <w:link w:val="996"/>
    <w:uiPriority w:val="99"/>
    <w:semiHidden/>
    <w:unhideWhenUsed/>
    <w:pPr>
      <w:spacing w:after="40" w:line="240" w:lineRule="auto"/>
    </w:pPr>
    <w:rPr>
      <w:sz w:val="18"/>
    </w:rPr>
  </w:style>
  <w:style w:type="character" w:styleId="996" w:customStyle="1">
    <w:name w:val="Footnote Text Char"/>
    <w:link w:val="995"/>
    <w:uiPriority w:val="99"/>
    <w:rPr>
      <w:sz w:val="18"/>
    </w:rPr>
  </w:style>
  <w:style w:type="character" w:styleId="997">
    <w:name w:val="footnote reference"/>
    <w:basedOn w:val="755"/>
    <w:uiPriority w:val="99"/>
    <w:unhideWhenUsed/>
    <w:rPr>
      <w:vertAlign w:val="superscript"/>
    </w:rPr>
  </w:style>
  <w:style w:type="paragraph" w:styleId="998">
    <w:name w:val="endnote text"/>
    <w:basedOn w:val="745"/>
    <w:link w:val="999"/>
    <w:uiPriority w:val="99"/>
    <w:semiHidden/>
    <w:unhideWhenUsed/>
    <w:pPr>
      <w:spacing w:after="0" w:line="240" w:lineRule="auto"/>
    </w:pPr>
    <w:rPr>
      <w:sz w:val="20"/>
    </w:rPr>
  </w:style>
  <w:style w:type="character" w:styleId="999" w:customStyle="1">
    <w:name w:val="Endnote Text Char"/>
    <w:link w:val="998"/>
    <w:uiPriority w:val="99"/>
    <w:rPr>
      <w:sz w:val="20"/>
    </w:rPr>
  </w:style>
  <w:style w:type="character" w:styleId="1000">
    <w:name w:val="endnote reference"/>
    <w:basedOn w:val="755"/>
    <w:uiPriority w:val="99"/>
    <w:semiHidden/>
    <w:unhideWhenUsed/>
    <w:rPr>
      <w:vertAlign w:val="superscript"/>
    </w:rPr>
  </w:style>
  <w:style w:type="paragraph" w:styleId="1001">
    <w:name w:val="toc 1"/>
    <w:basedOn w:val="745"/>
    <w:next w:val="745"/>
    <w:uiPriority w:val="39"/>
    <w:unhideWhenUsed/>
    <w:pPr>
      <w:spacing w:after="57"/>
    </w:pPr>
  </w:style>
  <w:style w:type="paragraph" w:styleId="1002">
    <w:name w:val="toc 2"/>
    <w:basedOn w:val="745"/>
    <w:next w:val="745"/>
    <w:uiPriority w:val="39"/>
    <w:unhideWhenUsed/>
    <w:pPr>
      <w:ind w:left="283"/>
      <w:spacing w:after="57"/>
    </w:pPr>
  </w:style>
  <w:style w:type="paragraph" w:styleId="1003">
    <w:name w:val="toc 3"/>
    <w:basedOn w:val="745"/>
    <w:next w:val="745"/>
    <w:uiPriority w:val="39"/>
    <w:unhideWhenUsed/>
    <w:pPr>
      <w:ind w:left="567"/>
      <w:spacing w:after="57"/>
    </w:pPr>
  </w:style>
  <w:style w:type="paragraph" w:styleId="1004">
    <w:name w:val="toc 4"/>
    <w:basedOn w:val="745"/>
    <w:next w:val="745"/>
    <w:uiPriority w:val="39"/>
    <w:unhideWhenUsed/>
    <w:pPr>
      <w:ind w:left="850"/>
      <w:spacing w:after="57"/>
    </w:pPr>
  </w:style>
  <w:style w:type="paragraph" w:styleId="1005">
    <w:name w:val="toc 5"/>
    <w:basedOn w:val="745"/>
    <w:next w:val="745"/>
    <w:uiPriority w:val="39"/>
    <w:unhideWhenUsed/>
    <w:pPr>
      <w:ind w:left="1134"/>
      <w:spacing w:after="57"/>
    </w:pPr>
  </w:style>
  <w:style w:type="paragraph" w:styleId="1006">
    <w:name w:val="toc 6"/>
    <w:basedOn w:val="745"/>
    <w:next w:val="745"/>
    <w:uiPriority w:val="39"/>
    <w:unhideWhenUsed/>
    <w:pPr>
      <w:ind w:left="1417"/>
      <w:spacing w:after="57"/>
    </w:pPr>
  </w:style>
  <w:style w:type="paragraph" w:styleId="1007">
    <w:name w:val="toc 7"/>
    <w:basedOn w:val="745"/>
    <w:next w:val="745"/>
    <w:uiPriority w:val="39"/>
    <w:unhideWhenUsed/>
    <w:pPr>
      <w:ind w:left="1701"/>
      <w:spacing w:after="57"/>
    </w:pPr>
  </w:style>
  <w:style w:type="paragraph" w:styleId="1008">
    <w:name w:val="toc 8"/>
    <w:basedOn w:val="745"/>
    <w:next w:val="745"/>
    <w:uiPriority w:val="39"/>
    <w:unhideWhenUsed/>
    <w:pPr>
      <w:ind w:left="1984"/>
      <w:spacing w:after="57"/>
    </w:pPr>
  </w:style>
  <w:style w:type="paragraph" w:styleId="1009">
    <w:name w:val="toc 9"/>
    <w:basedOn w:val="745"/>
    <w:next w:val="745"/>
    <w:uiPriority w:val="39"/>
    <w:unhideWhenUsed/>
    <w:pPr>
      <w:ind w:left="2268"/>
      <w:spacing w:after="57"/>
    </w:pPr>
  </w:style>
  <w:style w:type="paragraph" w:styleId="1010">
    <w:name w:val="TOC Heading"/>
    <w:uiPriority w:val="39"/>
    <w:unhideWhenUsed/>
  </w:style>
  <w:style w:type="paragraph" w:styleId="1011">
    <w:name w:val="table of figures"/>
    <w:basedOn w:val="745"/>
    <w:next w:val="745"/>
    <w:uiPriority w:val="99"/>
    <w:unhideWhenUsed/>
    <w:pPr>
      <w:spacing w:after="0"/>
    </w:pPr>
  </w:style>
  <w:style w:type="paragraph" w:styleId="1012">
    <w:name w:val="List Paragraph"/>
    <w:basedOn w:val="745"/>
    <w:uiPriority w:val="34"/>
    <w:qFormat/>
    <w:pPr>
      <w:contextualSpacing/>
      <w:ind w:left="720"/>
    </w:pPr>
  </w:style>
  <w:style w:type="character" w:styleId="1013">
    <w:name w:val="annotation reference"/>
    <w:basedOn w:val="755"/>
    <w:uiPriority w:val="99"/>
    <w:semiHidden/>
    <w:unhideWhenUsed/>
    <w:rPr>
      <w:sz w:val="16"/>
      <w:szCs w:val="16"/>
    </w:rPr>
  </w:style>
  <w:style w:type="paragraph" w:styleId="1014">
    <w:name w:val="annotation text"/>
    <w:basedOn w:val="745"/>
    <w:link w:val="1015"/>
    <w:uiPriority w:val="99"/>
    <w:semiHidden/>
    <w:unhideWhenUsed/>
    <w:pPr>
      <w:spacing w:line="240" w:lineRule="auto"/>
    </w:pPr>
    <w:rPr>
      <w:sz w:val="20"/>
      <w:szCs w:val="20"/>
    </w:rPr>
  </w:style>
  <w:style w:type="character" w:styleId="1015" w:customStyle="1">
    <w:name w:val="Comment Text Char"/>
    <w:basedOn w:val="755"/>
    <w:link w:val="1014"/>
    <w:uiPriority w:val="99"/>
    <w:semiHidden/>
    <w:rPr>
      <w:sz w:val="20"/>
      <w:szCs w:val="20"/>
      <w:lang w:val="en-GB"/>
    </w:rPr>
  </w:style>
  <w:style w:type="paragraph" w:styleId="1016">
    <w:name w:val="annotation subject"/>
    <w:basedOn w:val="1014"/>
    <w:next w:val="1014"/>
    <w:link w:val="1017"/>
    <w:uiPriority w:val="99"/>
    <w:semiHidden/>
    <w:unhideWhenUsed/>
    <w:rPr>
      <w:b/>
      <w:bCs/>
    </w:rPr>
  </w:style>
  <w:style w:type="character" w:styleId="1017" w:customStyle="1">
    <w:name w:val="Comment Subject Char"/>
    <w:basedOn w:val="1015"/>
    <w:link w:val="1016"/>
    <w:uiPriority w:val="99"/>
    <w:semiHidden/>
    <w:rPr>
      <w:b/>
      <w:bCs/>
      <w:sz w:val="20"/>
      <w:szCs w:val="20"/>
      <w:lang w:val="en-GB"/>
    </w:rPr>
  </w:style>
  <w:style w:type="paragraph" w:styleId="1018">
    <w:name w:val="Balloon Text"/>
    <w:basedOn w:val="745"/>
    <w:link w:val="1019"/>
    <w:uiPriority w:val="99"/>
    <w:semiHidden/>
    <w:unhideWhenUsed/>
    <w:pPr>
      <w:spacing w:after="0" w:line="240" w:lineRule="auto"/>
    </w:pPr>
    <w:rPr>
      <w:rFonts w:ascii="Segoe UI" w:hAnsi="Segoe UI" w:cs="Segoe UI"/>
      <w:sz w:val="18"/>
      <w:szCs w:val="18"/>
    </w:rPr>
  </w:style>
  <w:style w:type="character" w:styleId="1019" w:customStyle="1">
    <w:name w:val="Balloon Text Char"/>
    <w:basedOn w:val="755"/>
    <w:link w:val="1018"/>
    <w:uiPriority w:val="99"/>
    <w:semiHidden/>
    <w:rPr>
      <w:rFonts w:ascii="Segoe UI" w:hAnsi="Segoe UI" w:cs="Segoe UI"/>
      <w:sz w:val="18"/>
      <w:szCs w:val="18"/>
      <w:lang w:val="en-GB"/>
    </w:rPr>
  </w:style>
  <w:style w:type="paragraph" w:styleId="1020">
    <w:name w:val="Normal (Web)"/>
    <w:basedOn w:val="745"/>
    <w:uiPriority w:val="99"/>
    <w:semiHidden/>
    <w:unhideWhenUsed/>
    <w:pPr>
      <w:spacing w:before="100" w:beforeAutospacing="1" w:after="100" w:afterAutospacing="1" w:line="240" w:lineRule="auto"/>
    </w:pPr>
    <w:rPr>
      <w:rFonts w:ascii="Times New Roman" w:hAnsi="Times New Roman" w:eastAsia="Times New Roman" w:cs="Times New Roman"/>
      <w:sz w:val="24"/>
      <w:szCs w:val="24"/>
      <w:lang w:val="et-EE" w:eastAsia="et-EE"/>
    </w:rPr>
  </w:style>
  <w:style w:type="character" w:styleId="1021">
    <w:name w:val="Unresolved Mention"/>
    <w:basedOn w:val="755"/>
    <w:uiPriority w:val="99"/>
    <w:unhideWhenUsed/>
    <w:rPr>
      <w:color w:val="605e5c"/>
      <w:shd w:val="clear" w:color="auto" w:fill="e1dfdd"/>
    </w:rPr>
  </w:style>
  <w:style w:type="table" w:styleId="1022" w:customStyle="1">
    <w:name w:val="Table Grid1"/>
    <w:basedOn w:val="756"/>
    <w:next w:val="951"/>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023">
    <w:name w:val="FollowedHyperlink"/>
    <w:basedOn w:val="755"/>
    <w:uiPriority w:val="99"/>
    <w:semiHidden/>
    <w:unhideWhenUsed/>
    <w:rPr>
      <w:color w:val="954f72" w:themeColor="followedHyperlink"/>
      <w:u w:val="single"/>
    </w:rPr>
  </w:style>
  <w:style w:type="character" w:styleId="1024">
    <w:name w:val="Mention"/>
    <w:basedOn w:val="755"/>
    <w:uiPriority w:val="99"/>
    <w:unhideWhenUsed/>
    <w:rPr>
      <w:color w:val="2b579a"/>
      <w:shd w:val="clear" w:color="auto" w:fill="e1dfdd"/>
    </w:rPr>
  </w:style>
  <w:style w:type="paragraph" w:styleId="1025">
    <w:name w:val="Revision"/>
    <w:hidden/>
    <w:uiPriority w:val="99"/>
    <w:semiHidden/>
    <w:pPr>
      <w:spacing w:after="0" w:line="240" w:lineRule="auto"/>
    </w:pPr>
    <w:rPr>
      <w:lang w:val="en-GB"/>
    </w:rPr>
  </w:style>
  <w:style w:type="character" w:styleId="1026" w:customStyle="1">
    <w:name w:val="docdata"/>
    <w:basedOn w:val="755"/>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hyperlink" Target="https://en.wikipedia.org/wiki/Public_key_infrastructure" TargetMode="External"/><Relationship Id="rId13" Type="http://schemas.openxmlformats.org/officeDocument/2006/relationships/hyperlink" Target="https://www.ptb.de/empir2018/smartcom/information-communication/publications/" TargetMode="External"/><Relationship Id="rId14" Type="http://schemas.openxmlformats.org/officeDocument/2006/relationships/hyperlink" Target="https://en.wikipedia.org/wiki/Associated_Signature_Containers" TargetMode="External"/><Relationship Id="rId15" Type="http://schemas.openxmlformats.org/officeDocument/2006/relationships/hyperlink" Target="https://en.wikipedia.org/wiki/XAdES" TargetMode="External"/><Relationship Id="rId16" Type="http://schemas.openxmlformats.org/officeDocument/2006/relationships/hyperlink" Target="https://www.id.ee/en/" TargetMode="External"/><Relationship Id="rId17" Type="http://schemas.openxmlformats.org/officeDocument/2006/relationships/hyperlink" Target="https://en.wikipedia.org/wiki/Hardware_security_module"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6AAAD-98AD-49AF-82C7-A092E747C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onlyoffice/7.3.2.8</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 Lillepea</dc:creator>
  <cp:keywords/>
  <dc:description/>
  <cp:lastModifiedBy>Lauri Lillepea (Guest)</cp:lastModifiedBy>
  <cp:revision>11</cp:revision>
  <dcterms:created xsi:type="dcterms:W3CDTF">2023-02-27T07:29:00Z</dcterms:created>
  <dcterms:modified xsi:type="dcterms:W3CDTF">2023-02-27T09:52:39Z</dcterms:modified>
</cp:coreProperties>
</file>